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comments.xml" ContentType="application/vnd.openxmlformats-officedocument.wordprocessingml.comment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5"/>
        <w:spacing w:lineRule="auto" w:line="480" w:before="0" w:after="160"/>
        <w:rPr>
          <w:rFonts w:ascii="Arial" w:hAnsi="Arial" w:cs="Arial"/>
          <w:b/>
          <w:b/>
          <w:szCs w:val="22"/>
        </w:rPr>
      </w:pPr>
      <w:r>
        <w:rPr>
          <w:rFonts w:cs="Arial" w:ascii="Arial" w:hAnsi="Arial"/>
          <w:b/>
          <w:szCs w:val="22"/>
        </w:rPr>
        <w:t xml:space="preserve">Title: </w:t>
      </w:r>
      <w:r>
        <w:rPr>
          <w:rFonts w:cs="Arial" w:ascii="Arial" w:hAnsi="Arial"/>
        </w:rPr>
        <w:t>IP-10 kinetics in the first week of therapy are strongly associated with (subsequent) bacteriological confirmation of tuberculosis in HIV- infected patients starting tuberculosis treatment.</w:t>
      </w:r>
    </w:p>
    <w:p>
      <w:pPr>
        <w:pStyle w:val="Heading5"/>
        <w:spacing w:lineRule="auto" w:line="480" w:before="0" w:after="160"/>
        <w:rPr>
          <w:rFonts w:ascii="Arial" w:hAnsi="Arial" w:cs="Arial"/>
          <w:b/>
          <w:b/>
          <w:szCs w:val="22"/>
        </w:rPr>
      </w:pPr>
      <w:r>
        <w:rPr>
          <w:rFonts w:cs="Arial" w:ascii="Arial" w:hAnsi="Arial"/>
          <w:b/>
          <w:szCs w:val="22"/>
        </w:rPr>
      </w:r>
    </w:p>
    <w:p>
      <w:pPr>
        <w:pStyle w:val="Heading5"/>
        <w:spacing w:lineRule="auto" w:line="480" w:before="0" w:after="160"/>
        <w:rPr>
          <w:rFonts w:ascii="Arial" w:hAnsi="Arial" w:cs="Arial"/>
          <w:b/>
          <w:b/>
          <w:szCs w:val="22"/>
        </w:rPr>
      </w:pPr>
      <w:r>
        <w:rPr>
          <w:rFonts w:cs="Arial" w:ascii="Arial" w:hAnsi="Arial"/>
          <w:b/>
          <w:szCs w:val="22"/>
        </w:rPr>
        <w:t>Authors:</w:t>
      </w:r>
    </w:p>
    <w:p>
      <w:pPr>
        <w:pStyle w:val="Normal"/>
        <w:spacing w:lineRule="auto" w:line="480"/>
        <w:rPr>
          <w:rFonts w:ascii="Arial" w:hAnsi="Arial" w:cs="Arial"/>
          <w:vertAlign w:val="superscript"/>
        </w:rPr>
      </w:pPr>
      <w:r>
        <w:rPr>
          <w:rFonts w:cs="Arial" w:ascii="Arial" w:hAnsi="Arial"/>
        </w:rPr>
        <w:t>Alberto L García-Basteiro</w:t>
      </w:r>
      <w:r>
        <w:rPr>
          <w:rFonts w:cs="Arial" w:ascii="Arial" w:hAnsi="Arial"/>
          <w:vertAlign w:val="superscript"/>
        </w:rPr>
        <w:t>1,2,3</w:t>
      </w:r>
      <w:r>
        <w:rPr>
          <w:rFonts w:cs="Arial" w:ascii="Arial" w:hAnsi="Arial"/>
        </w:rPr>
        <w:t>, Edson Mambuque</w:t>
      </w:r>
      <w:r>
        <w:rPr>
          <w:rFonts w:cs="Arial" w:ascii="Arial" w:hAnsi="Arial"/>
          <w:vertAlign w:val="superscript"/>
        </w:rPr>
        <w:t>1</w:t>
      </w:r>
      <w:r>
        <w:rPr>
          <w:rFonts w:cs="Arial" w:ascii="Arial" w:hAnsi="Arial"/>
        </w:rPr>
        <w:t>, Alice den Hertog</w:t>
      </w:r>
      <w:r>
        <w:rPr>
          <w:rFonts w:cs="Arial" w:ascii="Arial" w:hAnsi="Arial"/>
          <w:vertAlign w:val="superscript"/>
        </w:rPr>
        <w:t>4,5</w:t>
      </w:r>
      <w:r>
        <w:rPr>
          <w:rFonts w:cs="Arial" w:ascii="Arial" w:hAnsi="Arial"/>
        </w:rPr>
        <w:t>, Belén Saavedra</w:t>
      </w:r>
      <w:r>
        <w:rPr>
          <w:rFonts w:cs="Arial" w:ascii="Arial" w:hAnsi="Arial"/>
          <w:vertAlign w:val="superscript"/>
        </w:rPr>
        <w:t>1</w:t>
      </w:r>
      <w:r>
        <w:rPr>
          <w:rFonts w:cs="Arial" w:ascii="Arial" w:hAnsi="Arial"/>
        </w:rPr>
        <w:t>, Inocencia Cuamba</w:t>
      </w:r>
      <w:r>
        <w:rPr>
          <w:rFonts w:cs="Arial" w:ascii="Arial" w:hAnsi="Arial"/>
          <w:vertAlign w:val="superscript"/>
        </w:rPr>
        <w:t>1</w:t>
      </w:r>
      <w:r>
        <w:rPr>
          <w:rFonts w:cs="Arial" w:ascii="Arial" w:hAnsi="Arial"/>
        </w:rPr>
        <w:t>, Laura Oliveras</w:t>
      </w:r>
      <w:r>
        <w:rPr>
          <w:rFonts w:cs="Arial" w:ascii="Arial" w:hAnsi="Arial"/>
          <w:vertAlign w:val="superscript"/>
        </w:rPr>
        <w:t>1,2</w:t>
      </w:r>
      <w:r>
        <w:rPr>
          <w:rFonts w:cs="Arial" w:ascii="Arial" w:hAnsi="Arial"/>
        </w:rPr>
        <w:t>, Silvia Blanco</w:t>
      </w:r>
      <w:r>
        <w:rPr>
          <w:rFonts w:cs="Arial" w:ascii="Arial" w:hAnsi="Arial"/>
          <w:vertAlign w:val="superscript"/>
        </w:rPr>
        <w:t>1,2</w:t>
      </w:r>
      <w:r>
        <w:rPr>
          <w:rFonts w:cs="Arial" w:ascii="Arial" w:hAnsi="Arial"/>
        </w:rPr>
        <w:t>, Helder Bulo</w:t>
      </w:r>
      <w:r>
        <w:rPr>
          <w:rFonts w:cs="Arial" w:ascii="Arial" w:hAnsi="Arial"/>
          <w:vertAlign w:val="superscript"/>
        </w:rPr>
        <w:t>1</w:t>
      </w:r>
      <w:r>
        <w:rPr>
          <w:rFonts w:cs="Arial" w:ascii="Arial" w:hAnsi="Arial"/>
        </w:rPr>
        <w:t>, Joe Brew</w:t>
      </w:r>
      <w:r>
        <w:rPr>
          <w:rFonts w:cs="Arial" w:ascii="Arial" w:hAnsi="Arial"/>
          <w:vertAlign w:val="superscript"/>
        </w:rPr>
        <w:t>1,2</w:t>
      </w:r>
      <w:r>
        <w:rPr>
          <w:rFonts w:cs="Arial" w:ascii="Arial" w:hAnsi="Arial"/>
        </w:rPr>
        <w:t>, Luis Cuevas, Frank Cobelens</w:t>
      </w:r>
      <w:r>
        <w:rPr>
          <w:rFonts w:cs="Arial" w:ascii="Arial" w:hAnsi="Arial"/>
          <w:vertAlign w:val="superscript"/>
        </w:rPr>
        <w:t>3</w:t>
      </w:r>
      <w:r>
        <w:rPr>
          <w:rFonts w:cs="Arial" w:ascii="Arial" w:hAnsi="Arial"/>
        </w:rPr>
        <w:t>, Augusto Nhabomba</w:t>
      </w:r>
      <w:r>
        <w:rPr>
          <w:rFonts w:cs="Arial" w:ascii="Arial" w:hAnsi="Arial"/>
          <w:vertAlign w:val="superscript"/>
        </w:rPr>
        <w:t>1</w:t>
      </w:r>
      <w:r>
        <w:rPr>
          <w:rFonts w:cs="Arial" w:ascii="Arial" w:hAnsi="Arial"/>
        </w:rPr>
        <w:t>, Richard Anthony</w:t>
      </w:r>
      <w:r>
        <w:rPr>
          <w:rFonts w:cs="Arial" w:ascii="Arial" w:hAnsi="Arial"/>
          <w:vertAlign w:val="superscript"/>
        </w:rPr>
        <w:t>4,5,6</w:t>
      </w:r>
      <w:r>
        <w:rPr>
          <w:rFonts w:cs="Arial" w:ascii="Arial" w:hAnsi="Arial"/>
        </w:rPr>
        <w:t>.</w:t>
      </w:r>
    </w:p>
    <w:p>
      <w:pPr>
        <w:pStyle w:val="Normal"/>
        <w:spacing w:lineRule="auto" w:line="480"/>
        <w:rPr>
          <w:rFonts w:ascii="Arial" w:hAnsi="Arial" w:cs="Arial"/>
          <w:b/>
          <w:b/>
        </w:rPr>
      </w:pPr>
      <w:r>
        <w:rPr>
          <w:rFonts w:cs="Arial" w:ascii="Arial" w:hAnsi="Arial"/>
          <w:b/>
        </w:rPr>
      </w:r>
    </w:p>
    <w:p>
      <w:pPr>
        <w:pStyle w:val="Normal"/>
        <w:spacing w:lineRule="auto" w:line="480"/>
        <w:rPr>
          <w:rFonts w:ascii="Arial" w:hAnsi="Arial" w:cs="Arial"/>
          <w:b/>
          <w:b/>
          <w:lang w:val="pt-BR"/>
        </w:rPr>
      </w:pPr>
      <w:r>
        <w:rPr>
          <w:rFonts w:cs="Arial" w:ascii="Arial" w:hAnsi="Arial"/>
          <w:b/>
          <w:lang w:val="pt-BR"/>
        </w:rPr>
        <w:t>Affiliations:</w:t>
      </w:r>
    </w:p>
    <w:p>
      <w:pPr>
        <w:pStyle w:val="Normal"/>
        <w:spacing w:lineRule="auto" w:line="480"/>
        <w:rPr>
          <w:rFonts w:ascii="Arial" w:hAnsi="Arial" w:cs="Arial"/>
          <w:bCs/>
          <w:lang w:val="pt-PT"/>
        </w:rPr>
      </w:pPr>
      <w:r>
        <w:rPr>
          <w:rFonts w:cs="Arial" w:ascii="Arial" w:hAnsi="Arial"/>
          <w:bCs/>
          <w:vertAlign w:val="superscript"/>
          <w:lang w:val="pt-BR"/>
        </w:rPr>
        <w:t>1</w:t>
      </w:r>
      <w:r>
        <w:rPr>
          <w:rFonts w:cs="Arial" w:ascii="Arial" w:hAnsi="Arial"/>
          <w:bCs/>
          <w:vertAlign w:val="superscript"/>
          <w:lang w:val="pt-PT"/>
        </w:rPr>
        <w:t xml:space="preserve"> </w:t>
      </w:r>
      <w:r>
        <w:rPr>
          <w:rFonts w:cs="Arial" w:ascii="Arial" w:hAnsi="Arial"/>
          <w:bCs/>
          <w:lang w:val="pt-PT"/>
        </w:rPr>
        <w:t>Centro de Investigação em Saude de Manhiça (CISM). Rua 12, Cambeve CP 1929 Maputo, Mozambique</w:t>
      </w:r>
    </w:p>
    <w:p>
      <w:pPr>
        <w:pStyle w:val="Normal"/>
        <w:spacing w:lineRule="auto" w:line="480"/>
        <w:rPr>
          <w:rFonts w:ascii="Arial" w:hAnsi="Arial" w:cs="Arial"/>
          <w:bCs/>
          <w:lang w:val="pt-BR"/>
        </w:rPr>
      </w:pPr>
      <w:r>
        <w:rPr>
          <w:rFonts w:cs="Arial" w:ascii="Arial" w:hAnsi="Arial"/>
          <w:bCs/>
          <w:vertAlign w:val="superscript"/>
          <w:lang w:val="pt-PT"/>
        </w:rPr>
        <w:t xml:space="preserve">2 </w:t>
      </w:r>
      <w:r>
        <w:rPr>
          <w:rFonts w:cs="Arial" w:ascii="Arial" w:hAnsi="Arial"/>
          <w:bCs/>
          <w:lang w:val="pt-PT"/>
        </w:rPr>
        <w:t xml:space="preserve">ISGlobal, Barcelona Ctr. Int. Health Res. </w:t>
      </w:r>
      <w:r>
        <w:rPr>
          <w:rFonts w:cs="Arial" w:ascii="Arial" w:hAnsi="Arial"/>
          <w:bCs/>
          <w:lang w:val="pt-BR"/>
        </w:rPr>
        <w:t xml:space="preserve">(CRESIB), Hospital Clínic - Universitat de Barcelona, Rossello, 132, 08036, Barcelona, Spain. </w:t>
      </w:r>
    </w:p>
    <w:p>
      <w:pPr>
        <w:pStyle w:val="Normal"/>
        <w:spacing w:lineRule="auto" w:line="480"/>
        <w:rPr>
          <w:rFonts w:ascii="Arial" w:hAnsi="Arial" w:cs="Arial"/>
          <w:color w:val="000000"/>
          <w:highlight w:val="white"/>
        </w:rPr>
      </w:pPr>
      <w:r>
        <w:rPr>
          <w:rFonts w:cs="Arial" w:ascii="Arial" w:hAnsi="Arial"/>
          <w:color w:val="000000"/>
          <w:shd w:fill="FFFFFF" w:val="clear"/>
          <w:vertAlign w:val="superscript"/>
        </w:rPr>
        <w:t>3</w:t>
      </w:r>
      <w:r>
        <w:rPr>
          <w:rFonts w:cs="Arial" w:ascii="Arial" w:hAnsi="Arial"/>
          <w:color w:val="000000"/>
          <w:shd w:fill="FFFFFF" w:val="clear"/>
        </w:rPr>
        <w:t>Amsterdam Institute for Global Health and Development (AIGHD) Amsterdam, The Netherlands</w:t>
      </w:r>
    </w:p>
    <w:p>
      <w:pPr>
        <w:pStyle w:val="Normal"/>
        <w:spacing w:lineRule="auto" w:line="480"/>
        <w:rPr>
          <w:rFonts w:ascii="Arial" w:hAnsi="Arial" w:cs="Arial"/>
          <w:color w:val="000000"/>
          <w:highlight w:val="white"/>
        </w:rPr>
      </w:pPr>
      <w:r>
        <w:rPr>
          <w:rFonts w:cs="Arial" w:ascii="Arial" w:hAnsi="Arial"/>
          <w:color w:val="000000"/>
          <w:shd w:fill="FFFFFF" w:val="clear"/>
          <w:vertAlign w:val="superscript"/>
        </w:rPr>
        <w:t>4</w:t>
      </w:r>
      <w:r>
        <w:rPr>
          <w:rFonts w:cs="Arial" w:ascii="Arial" w:hAnsi="Arial"/>
          <w:color w:val="000000"/>
          <w:shd w:fill="FFFFFF" w:val="clear"/>
        </w:rPr>
        <w:t xml:space="preserve"> KIT Biomedical Research, Royal Tropical Institute (KIT), Meibergdreef 39, 1105 AZ Amsterdam, the Netherlands.</w:t>
      </w:r>
    </w:p>
    <w:p>
      <w:pPr>
        <w:pStyle w:val="Normal"/>
        <w:spacing w:lineRule="auto" w:line="480"/>
        <w:rPr>
          <w:rFonts w:ascii="Arial" w:hAnsi="Arial" w:cs="Arial"/>
          <w:color w:val="000000"/>
          <w:highlight w:val="white"/>
        </w:rPr>
      </w:pPr>
      <w:r>
        <w:rPr>
          <w:rFonts w:cs="Arial" w:ascii="Arial" w:hAnsi="Arial"/>
          <w:color w:val="000000"/>
          <w:shd w:fill="FFFFFF" w:val="clear"/>
          <w:vertAlign w:val="superscript"/>
        </w:rPr>
        <w:t>5</w:t>
      </w:r>
      <w:r>
        <w:rPr>
          <w:rFonts w:cs="Arial" w:ascii="Arial" w:hAnsi="Arial"/>
          <w:color w:val="000000"/>
          <w:shd w:fill="FFFFFF" w:val="clear"/>
        </w:rPr>
        <w:t>Institute for Life Sciences and Chemistry, HU University of Applied Sciences Utrecht, Utrecht, The Netherlands</w:t>
      </w:r>
    </w:p>
    <w:p>
      <w:pPr>
        <w:pStyle w:val="Normal"/>
        <w:spacing w:lineRule="auto" w:line="480"/>
        <w:rPr>
          <w:rFonts w:ascii="Arial" w:hAnsi="Arial" w:cs="Arial"/>
          <w:color w:val="000000"/>
          <w:highlight w:val="white"/>
        </w:rPr>
      </w:pPr>
      <w:r>
        <w:rPr>
          <w:rFonts w:cs="Arial" w:ascii="Arial" w:hAnsi="Arial"/>
          <w:color w:val="000000"/>
          <w:shd w:fill="FFFFFF" w:val="clear"/>
          <w:vertAlign w:val="superscript"/>
        </w:rPr>
        <w:t>6</w:t>
      </w:r>
      <w:r>
        <w:rPr>
          <w:rFonts w:cs="Arial" w:ascii="Arial" w:hAnsi="Arial"/>
          <w:color w:val="000000"/>
          <w:shd w:fill="FFFFFF" w:val="clear"/>
        </w:rPr>
        <w:t xml:space="preserve">Current affiliation: Tuberculosis reference laboratory, Center for Infectious Disease Research, Diagnostics and Perinatal Screening (IDS), National Institute for Public Health and the Environment (RIVM), P.O. Box 1, 3720 BA, Bilthoven, The Netherlands, </w:t>
      </w:r>
    </w:p>
    <w:p>
      <w:pPr>
        <w:pStyle w:val="Normal"/>
        <w:spacing w:lineRule="auto" w:line="480"/>
        <w:rPr>
          <w:rFonts w:ascii="Arial" w:hAnsi="Arial" w:cs="Arial"/>
          <w:b/>
          <w:b/>
        </w:rPr>
      </w:pPr>
      <w:r>
        <w:rPr>
          <w:rFonts w:cs="Arial" w:ascii="Arial" w:hAnsi="Arial"/>
          <w:b/>
        </w:rPr>
      </w:r>
    </w:p>
    <w:p>
      <w:pPr>
        <w:pStyle w:val="Normal"/>
        <w:spacing w:lineRule="auto" w:line="480"/>
        <w:rPr>
          <w:rFonts w:ascii="Arial" w:hAnsi="Arial" w:cs="Arial"/>
          <w:b/>
          <w:b/>
        </w:rPr>
      </w:pPr>
      <w:r>
        <w:rPr>
          <w:rFonts w:cs="Arial" w:ascii="Arial" w:hAnsi="Arial"/>
          <w:b/>
        </w:rPr>
        <w:t>Word Count:</w:t>
      </w:r>
    </w:p>
    <w:p>
      <w:pPr>
        <w:pStyle w:val="Normal"/>
        <w:spacing w:lineRule="auto" w:line="480"/>
        <w:rPr>
          <w:rFonts w:ascii="Arial" w:hAnsi="Arial" w:cs="Arial"/>
          <w:b/>
          <w:b/>
        </w:rPr>
      </w:pPr>
      <w:r>
        <w:rPr>
          <w:rFonts w:cs="Arial" w:ascii="Arial" w:hAnsi="Arial"/>
          <w:b/>
        </w:rPr>
      </w:r>
    </w:p>
    <w:p>
      <w:pPr>
        <w:pStyle w:val="Normal"/>
        <w:spacing w:lineRule="auto" w:line="480"/>
        <w:rPr>
          <w:rFonts w:ascii="Arial" w:hAnsi="Arial" w:cs="Arial"/>
          <w:b/>
          <w:b/>
        </w:rPr>
      </w:pPr>
      <w:r>
        <w:rPr>
          <w:rFonts w:cs="Arial" w:ascii="Arial" w:hAnsi="Arial"/>
          <w:b/>
        </w:rPr>
        <w:t>Keywords</w:t>
      </w:r>
    </w:p>
    <w:p>
      <w:pPr>
        <w:pStyle w:val="Normal"/>
        <w:spacing w:lineRule="auto" w:line="480"/>
        <w:rPr>
          <w:rFonts w:ascii="Arial" w:hAnsi="Arial" w:cs="Arial"/>
        </w:rPr>
      </w:pPr>
      <w:r>
        <w:rPr>
          <w:rFonts w:cs="Arial" w:ascii="Arial" w:hAnsi="Arial"/>
        </w:rPr>
        <w:t>Tuberculosis, biomarkers, IP-10, treatment monitoring, Mozambique, resistance</w:t>
      </w:r>
    </w:p>
    <w:p>
      <w:pPr>
        <w:pStyle w:val="Normal"/>
        <w:rPr>
          <w:rFonts w:ascii="Arial" w:hAnsi="Arial" w:cs="Arial"/>
          <w:b/>
          <w:b/>
        </w:rPr>
      </w:pPr>
      <w:r>
        <w:rPr>
          <w:rFonts w:cs="Arial" w:ascii="Arial" w:hAnsi="Arial"/>
          <w:b/>
        </w:rPr>
      </w:r>
      <w:r>
        <w:br w:type="page"/>
      </w:r>
    </w:p>
    <w:p>
      <w:pPr>
        <w:pStyle w:val="Normal"/>
        <w:spacing w:lineRule="auto" w:line="360" w:before="0" w:after="120"/>
        <w:rPr>
          <w:rFonts w:ascii="Arial" w:hAnsi="Arial" w:cs="Arial"/>
          <w:b/>
          <w:b/>
        </w:rPr>
      </w:pPr>
      <w:r>
        <w:rPr>
          <w:rFonts w:cs="Arial" w:ascii="Arial" w:hAnsi="Arial"/>
          <w:b/>
        </w:rPr>
        <w:t>Abstract</w:t>
      </w:r>
    </w:p>
    <w:p>
      <w:pPr>
        <w:pStyle w:val="Normal"/>
        <w:rPr>
          <w:rFonts w:ascii="Arial" w:hAnsi="Arial" w:cs="Arial"/>
          <w:b/>
          <w:b/>
        </w:rPr>
      </w:pPr>
      <w:r>
        <w:rPr>
          <w:rFonts w:cs="Arial" w:ascii="Arial" w:hAnsi="Arial"/>
          <w:b/>
        </w:rPr>
      </w:r>
      <w:r>
        <w:br w:type="page"/>
      </w:r>
    </w:p>
    <w:p>
      <w:pPr>
        <w:pStyle w:val="Normal"/>
        <w:spacing w:lineRule="auto" w:line="360" w:before="0" w:after="120"/>
        <w:rPr>
          <w:rFonts w:ascii="Arial" w:hAnsi="Arial" w:cs="Arial"/>
          <w:b/>
          <w:b/>
        </w:rPr>
      </w:pPr>
      <w:r>
        <w:rPr>
          <w:rFonts w:cs="Arial" w:ascii="Arial" w:hAnsi="Arial"/>
          <w:b/>
        </w:rPr>
        <w:t xml:space="preserve">Introduction </w:t>
      </w:r>
      <w:r>
        <w:rPr>
          <w:rFonts w:cs="Arial" w:ascii="Arial" w:hAnsi="Arial"/>
          <w:b/>
          <w:highlight w:val="yellow"/>
        </w:rPr>
        <w:t>(739)</w:t>
      </w:r>
    </w:p>
    <w:p>
      <w:pPr>
        <w:pStyle w:val="Normal"/>
        <w:spacing w:lineRule="auto" w:line="360" w:before="0" w:after="120"/>
        <w:rPr/>
      </w:pPr>
      <w:r>
        <w:rPr>
          <w:rFonts w:cs="Arial" w:ascii="Arial" w:hAnsi="Arial"/>
        </w:rPr>
        <w:t xml:space="preserve">Tuberculosis (TB) remains a primary global health concern but the tools to diagnose and manage patients on long </w:t>
      </w:r>
      <w:ins w:id="0" w:author="Unknown Author" w:date="2017-03-11T13:28:00Z">
        <w:r>
          <w:rPr>
            <w:rFonts w:cs="Arial" w:ascii="Arial" w:hAnsi="Arial"/>
          </w:rPr>
          <w:t xml:space="preserve">and </w:t>
        </w:r>
      </w:ins>
      <w:r>
        <w:rPr>
          <w:rFonts w:cs="Arial" w:ascii="Arial" w:hAnsi="Arial"/>
        </w:rPr>
        <w:t xml:space="preserve">complex treatment </w:t>
      </w:r>
      <w:ins w:id="1" w:author="Unknown Author" w:date="2017-03-11T13:28:00Z">
        <w:r>
          <w:rPr>
            <w:rFonts w:cs="Arial" w:ascii="Arial" w:hAnsi="Arial"/>
          </w:rPr>
          <w:t xml:space="preserve">regimens </w:t>
        </w:r>
      </w:ins>
      <w:r>
        <w:rPr>
          <w:rFonts w:cs="Arial" w:ascii="Arial" w:hAnsi="Arial"/>
        </w:rPr>
        <w:t>are suboptimal. The World Health Organization (WHO) estimate</w:t>
      </w:r>
      <w:ins w:id="2" w:author="Unknown Author" w:date="2017-03-11T13:28:00Z">
        <w:r>
          <w:rPr>
            <w:rFonts w:cs="Arial" w:ascii="Arial" w:hAnsi="Arial"/>
          </w:rPr>
          <w:t>s</w:t>
        </w:r>
      </w:ins>
      <w:del w:id="3" w:author="Unknown Author" w:date="2017-03-11T13:28:00Z">
        <w:r>
          <w:rPr>
            <w:rFonts w:cs="Arial" w:ascii="Arial" w:hAnsi="Arial"/>
          </w:rPr>
          <w:delText>d</w:delText>
        </w:r>
      </w:del>
      <w:r>
        <w:rPr>
          <w:rFonts w:cs="Arial" w:ascii="Arial" w:hAnsi="Arial"/>
        </w:rPr>
        <w:t xml:space="preserve"> that there were around 10.4 million new cases of TB in 2015.</w:t>
      </w:r>
      <w:r>
        <w:fldChar w:fldCharType="begin"/>
      </w:r>
      <w:r>
        <w:instrText>ADDIN CSL_CITATION { "citationItems" : [ { "id" : "ITEM-1", "itemData" : { "ISBN" : "978 92 4 156539 4", "author" : [ { "dropping-particle" : "", "family" : "World Health Organization.", "given" : "", "non-dropping-particle" : "", "parse-names" : false, "suffix" : "" } ], "editor" : [ { "dropping-particle" : "", "family" : "WHO/HTM/TB/2016.13", "given" : "", "non-dropping-particle" : "", "parse-names" : false, "suffix" : "" } ], "id" : "ITEM-1", "issued" : { "date-parts" : [ [ "2016" ] ] }, "publisher-place" : "Geneva, Switzerland", "title" : "Global Tuberculosis Report 2016", "type" : "book" }, "uris" : [ "http://www.mendeley.com/documents/?uuid=49921b33-a8a4-4fc1-a4e6-b71e6a701408" ] } ], "mendeley" : { "formattedCitation" : "&lt;sup&gt;1&lt;/sup&gt;", "plainTextFormattedCitation" : "1", "previouslyFormattedCitation" : "&lt;sup&gt;1&lt;/sup&gt;" }, "properties" : { "noteIndex" : 0 }, "schema" : "https://github.com/citation-style-language/schema/raw/master/csl-citation.json" }</w:instrText>
      </w:r>
      <w:r>
        <w:fldChar w:fldCharType="separate"/>
      </w:r>
      <w:bookmarkStart w:id="0" w:name="__Fieldmark__92_1494798506"/>
      <w:r>
        <w:rPr>
          <w:rFonts w:cs="Arial" w:ascii="Arial" w:hAnsi="Arial"/>
        </w:rPr>
      </w:r>
      <w:r>
        <w:rPr>
          <w:rFonts w:cs="Arial" w:ascii="Arial" w:hAnsi="Arial"/>
          <w:vertAlign w:val="superscript"/>
        </w:rPr>
        <w:t>1</w:t>
      </w:r>
      <w:r>
        <w:rPr>
          <w:rFonts w:cs="Arial" w:ascii="Arial" w:hAnsi="Arial"/>
        </w:rPr>
      </w:r>
      <w:r>
        <w:fldChar w:fldCharType="end"/>
      </w:r>
      <w:bookmarkEnd w:id="0"/>
      <w:r>
        <w:rPr>
          <w:rFonts w:cs="Arial" w:ascii="Arial" w:hAnsi="Arial"/>
        </w:rPr>
        <w:t xml:space="preserve"> Only two thirds of these estimated</w:t>
      </w:r>
      <w:del w:id="4" w:author="Unknown Author" w:date="2017-03-11T13:28:00Z">
        <w:r>
          <w:rPr>
            <w:rFonts w:cs="Arial" w:ascii="Arial" w:hAnsi="Arial"/>
          </w:rPr>
          <w:delText xml:space="preserve"> number of</w:delText>
        </w:r>
      </w:del>
      <w:r>
        <w:rPr>
          <w:rFonts w:cs="Arial" w:ascii="Arial" w:hAnsi="Arial"/>
        </w:rPr>
        <w:t xml:space="preserve"> cases are actually reported to the health authorities and consequently start treatment. Furthermore, only 57% and 15% of notified incident pulmonary and extra pulmonary TB cases respectively are ever bacteriologically confirmed (through sputum smear, culture or molecular methods).</w:t>
      </w:r>
      <w:r>
        <w:fldChar w:fldCharType="begin"/>
      </w:r>
      <w:r>
        <w:instrText>ADDIN CSL_CITATION { "citationItems" : [ { "id" : "ITEM-1", "itemData" : { "ISBN" : "978 92 4 156539 4", "author" : [ { "dropping-particle" : "", "family" : "World Health Organization.", "given" : "", "non-dropping-particle" : "", "parse-names" : false, "suffix" : "" } ], "editor" : [ { "dropping-particle" : "", "family" : "WHO/HTM/TB/2016.13", "given" : "", "non-dropping-particle" : "", "parse-names" : false, "suffix" : "" } ], "id" : "ITEM-1", "issued" : { "date-parts" : [ [ "2016" ] ] }, "publisher-place" : "Geneva, Switzerland", "title" : "Global Tuberculosis Report 2016", "type" : "book" }, "uris" : [ "http://www.mendeley.com/documents/?uuid=49921b33-a8a4-4fc1-a4e6-b71e6a701408" ] } ], "mendeley" : { "formattedCitation" : "&lt;sup&gt;1&lt;/sup&gt;", "plainTextFormattedCitation" : "1", "previouslyFormattedCitation" : "&lt;sup&gt;1&lt;/sup&gt;" }, "properties" : { "noteIndex" : 0 }, "schema" : "https://github.com/citation-style-language/schema/raw/master/csl-citation.json" }</w:instrText>
      </w:r>
      <w:r>
        <w:fldChar w:fldCharType="separate"/>
      </w:r>
      <w:bookmarkStart w:id="1" w:name="__Fieldmark__109_1494798506"/>
      <w:r>
        <w:rPr>
          <w:rFonts w:cs="Arial" w:ascii="Arial" w:hAnsi="Arial"/>
        </w:rPr>
      </w:r>
      <w:r>
        <w:rPr>
          <w:rFonts w:cs="Arial" w:ascii="Arial" w:hAnsi="Arial"/>
          <w:vertAlign w:val="superscript"/>
        </w:rPr>
        <w:t>1</w:t>
      </w:r>
      <w:r>
        <w:rPr>
          <w:rFonts w:cs="Arial" w:ascii="Arial" w:hAnsi="Arial"/>
        </w:rPr>
      </w:r>
      <w:r>
        <w:fldChar w:fldCharType="end"/>
      </w:r>
      <w:bookmarkEnd w:id="1"/>
      <w:r>
        <w:rPr>
          <w:rFonts w:cs="Arial" w:ascii="Arial" w:hAnsi="Arial"/>
        </w:rPr>
        <w:t xml:space="preserve"> Among this large group of clinically diagnosed patients, there is likely a proportion of cases who do not have TB despite initiating TB treatment</w:t>
      </w:r>
      <w:r>
        <w:fldChar w:fldCharType="begin"/>
      </w:r>
      <w:r>
        <w:instrText>ADDIN CSL_CITATION { "citationItems" : [ { "id" : "ITEM-1", "itemData" : { "DOI" : "10.1016/S1995-7645(10)60094-6", "ISSN" : "19957645", "author" : [ { "dropping-particle" : "", "family" : "Buijtels", "given" : "Patricia CAM", "non-dropping-particle" : "", "parse-names" : false, "suffix" : "" }, { "dropping-particle" : "", "family" : "Iseman", "given" : "Michael D", "non-dropping-particle" : "", "parse-names" : false, "suffix" : "" }, { "dropping-particle" : "", "family" : "Parkinson", "given" : "Shelagh", "non-dropping-particle" : "", "parse-names" : false, "suffix" : "" }, { "dropping-particle" : "", "family" : "Graaff", "given" : "Cas S", "non-dropping-particle" : "de", "parse-names" : false, "suffix" : "" }, { "dropping-particle" : "", "family" : "Verbrugh", "given" : "Henri A", "non-dropping-particle" : "", "parse-names" : false, "suffix" : "" }, { "dropping-particle" : "", "family" : "Petit", "given" : "Pieter LC", "non-dropping-particle" : "", "parse-names" : false, "suffix" : "" }, { "dropping-particle" : "", "family" : "Soolingen", "given" : "Dick", "non-dropping-particle" : "van", "parse-names" : false, "suffix" : "" } ], "container-title" : "Asian Pacific Journal of Tropical Medicine", "id" : "ITEM-1", "issue" : "5", "issued" : { "date-parts" : [ [ "2010", "5" ] ] }, "page" : "386-391", "title" : "Misdiagnosis of tuberculosis and the clinical relevance of non\u2014tuberculous mycobacteria in Zambia", "type" : "article-journal", "volume" : "3" }, "uris" : [ "http://www.mendeley.com/documents/?uuid=132dd4ce-da0d-3f35-a509-2b19c82f64b6" ] }, { "id" : "ITEM-2", "itemData" : { "ISSN" : "1473-3099", "PMID" : "12726978", "abstract" : "Sputum smear examination for acid-fast bacilli (AFB) can diagnose up to 50-60% of cases of pulmonary tuberculosis in well-equipped laboratories. In low-income countries, poor access to high-quality microscopy services contributes to even lower rates of AFB detection. Furthermore, in countries with high prevalence of both pulmonary tuberculosis and HIV infection, the detection rate is even lower owing to the paucibacillary nature of pulmonary tuberculosis in patients with HIV infection. In the absence of positive sputum smears for AFB, at primary care level, most cases of pulmonary tuberculosis are diagnosed on the basis of clinical and radiological indicators. This review aims to evaluate various criteria, algorithms, scoring systems, and clinical indicators used in low-income countries in the diagnosis of pulmonary tuberculosis in people with suspected tuberculosis but repeated negative sputum smears. Several algorithms and clinical scoring systems based on local epidemiology have been developed to predict smear-negative tuberculosis. Few of these have been validated within the local context. However, in areas where smear-negative tuberculosis poses a major public-health problem, these algorithms may be useful to national tuberculosis programmes by providing a starting point for development their own context-specific diagnostic guidelines.", "author" : [ { "dropping-particle" : "", "family" : "Siddiqi", "given" : "Kamran", "non-dropping-particle" : "", "parse-names" : false, "suffix" : "" }, { "dropping-particle" : "", "family" : "Lambert", "given" : "Marie-Laurence", "non-dropping-particle" : "", "parse-names" : false, "suffix" : "" }, { "dropping-particle" : "", "family" : "Walley", "given" : "John", "non-dropping-particle" : "", "parse-names" : false, "suffix" : "" } ], "container-title" : "The Lancet. Infectious diseases", "id" : "ITEM-2", "issue" : "5", "issued" : { "date-parts" : [ [ "2003", "5" ] ] }, "page" : "288-96", "title" : "Clinical diagnosis of smear-negative pulmonary tuberculosis in low-income countries: the current evidence.", "type" : "article-journal", "volume" : "3" }, "uris" : [ "http://www.mendeley.com/documents/?uuid=41367fbc-5a9f-3db6-8d1a-e022e5593fc4" ] } ], "mendeley" : { "formattedCitation" : "&lt;sup&gt;2,3&lt;/sup&gt;", "plainTextFormattedCitation" : "2,3", "previouslyFormattedCitation" : "&lt;sup&gt;2,3&lt;/sup&gt;" }, "properties" : { "noteIndex" : 0 }, "schema" : "https://github.com/citation-style-language/schema/raw/master/csl-citation.json" }</w:instrText>
      </w:r>
      <w:r>
        <w:fldChar w:fldCharType="separate"/>
      </w:r>
      <w:bookmarkStart w:id="2" w:name="__Fieldmark__118_1494798506"/>
      <w:r>
        <w:rPr>
          <w:rFonts w:cs="Arial" w:ascii="Arial" w:hAnsi="Arial"/>
        </w:rPr>
      </w:r>
      <w:r>
        <w:rPr>
          <w:rFonts w:cs="Arial" w:ascii="Arial" w:hAnsi="Arial"/>
          <w:vertAlign w:val="superscript"/>
        </w:rPr>
        <w:t>2,3</w:t>
      </w:r>
      <w:r>
        <w:rPr>
          <w:rFonts w:cs="Arial" w:ascii="Arial" w:hAnsi="Arial"/>
        </w:rPr>
      </w:r>
      <w:r>
        <w:fldChar w:fldCharType="end"/>
      </w:r>
      <w:bookmarkEnd w:id="2"/>
      <w:r>
        <w:rPr>
          <w:rFonts w:cs="Arial" w:ascii="Arial" w:hAnsi="Arial"/>
        </w:rPr>
        <w:t>, or have drug resistant TB but receive first line therapy</w:t>
      </w:r>
      <w:r>
        <w:fldChar w:fldCharType="begin"/>
      </w:r>
      <w:r>
        <w:instrText>ADDIN CSL_CITATION { "citationItems" : [ { "id" : "ITEM-1", "itemData" : { "DOI" : "10.1016/S1473-3099(13)70130-0", "ISSN" : "14733099", "author" : [ { "dropping-particle" : "", "family" : "Falzon", "given" : "Dennis", "non-dropping-particle" : "", "parse-names" : false, "suffix" : "" }, { "dropping-particle" : "", "family" : "Jaramillo", "given" : "Ernesto", "non-dropping-particle" : "", "parse-names" : false, "suffix" : "" }, { "dropping-particle" : "", "family" : "Wares", "given" : "Fraser", "non-dropping-particle" : "", "parse-names" : false, "suffix" : "" }, { "dropping-particle" : "", "family" : "Zignol", "given" : "Matteo", "non-dropping-particle" : "", "parse-names" : false, "suffix" : "" }, { "dropping-particle" : "", "family" : "Floyd", "given" : "Katherine", "non-dropping-particle" : "", "parse-names" : false, "suffix" : "" }, { "dropping-particle" : "", "family" : "Raviglione", "given" : "Mario C", "non-dropping-particle" : "", "parse-names" : false, "suffix" : "" } ], "container-title" : "The Lancet Infectious Diseases", "id" : "ITEM-1", "issue" : "8", "issued" : { "date-parts" : [ [ "2013", "6" ] ] }, "page" : "690-697", "publisher" : "Elsevier Ltd", "title" : "Universal access to care for multidrug-resistant tuberculosis: an analysis of surveillance data", "type" : "article-journal", "volume" : "13" }, "uris" : [ "http://www.mendeley.com/documents/?uuid=e4b0b753-f0e8-491a-a013-07bd94450836" ] } ], "mendeley" : { "formattedCitation" : "&lt;sup&gt;4&lt;/sup&gt;", "plainTextFormattedCitation" : "4", "previouslyFormattedCitation" : "&lt;sup&gt;4&lt;/sup&gt;" }, "properties" : { "noteIndex" : 0 }, "schema" : "https://github.com/citation-style-language/schema/raw/master/csl-citation.json" }</w:instrText>
      </w:r>
      <w:r>
        <w:fldChar w:fldCharType="separate"/>
      </w:r>
      <w:bookmarkStart w:id="3" w:name="__Fieldmark__124_1494798506"/>
      <w:r>
        <w:rPr>
          <w:rFonts w:cs="Arial" w:ascii="Arial" w:hAnsi="Arial"/>
        </w:rPr>
      </w:r>
      <w:r>
        <w:rPr>
          <w:rFonts w:cs="Arial" w:ascii="Arial" w:hAnsi="Arial"/>
          <w:vertAlign w:val="superscript"/>
        </w:rPr>
        <w:t>4</w:t>
      </w:r>
      <w:r>
        <w:rPr>
          <w:rFonts w:cs="Arial" w:ascii="Arial" w:hAnsi="Arial"/>
        </w:rPr>
      </w:r>
      <w:r>
        <w:fldChar w:fldCharType="end"/>
      </w:r>
      <w:bookmarkEnd w:id="3"/>
      <w:r>
        <w:rPr>
          <w:rFonts w:cs="Arial" w:ascii="Arial" w:hAnsi="Arial"/>
        </w:rPr>
        <w:t>; in both scenarios, first line TB therapy is inappropriate. Providing TB treatment to a patient without TB risks side effects and delays the diagnosis of the true cause of symptoms (if the patient is ever diagnosed). First line treatment given to a patient with DR-TB could select resistant mutants to any remaining active drugs as well as delaying proper TB treatment. Thus, improved diagnostics to ascertain TB diagnosis and monitor TB treatment are high-priority target product profiles in TB diagnostics.</w:t>
      </w:r>
      <w:r>
        <w:fldChar w:fldCharType="begin"/>
      </w:r>
      <w:r>
        <w:instrText>ADDIN CSL_CITATION { "citationItems" : [ { "id" : "ITEM-1", "itemData" : { "author" : [ { "dropping-particle" : "", "family" : "World Health Organization", "given" : "", "non-dropping-particle" : "", "parse-names" : false, "suffix" : "" } ], "id" : "ITEM-1", "issue" : "April", "issued" : { "date-parts" : [ [ "2014" ] ] }, "publisher" : "WHO/HTM7TB/2014.18", "publisher-place" : "Geneva, Switzerland", "title" : "High-priority target product profiles for new tuberculosis diagnostics : report of a consensus meeting", "type" : "book" }, "uris" : [ "http://www.mendeley.com/documents/?uuid=c77c88bf-a68e-4987-a61a-f328d7c95634" ] } ], "mendeley" : { "formattedCitation" : "&lt;sup&gt;5&lt;/sup&gt;", "plainTextFormattedCitation" : "5", "previouslyFormattedCitation" : "&lt;sup&gt;5&lt;/sup&gt;" }, "properties" : { "noteIndex" : 0 }, "schema" : "https://github.com/citation-style-language/schema/raw/master/csl-citation.json" }</w:instrText>
      </w:r>
      <w:r>
        <w:fldChar w:fldCharType="separate"/>
      </w:r>
      <w:bookmarkStart w:id="4" w:name="__Fieldmark__154_1494798506"/>
      <w:r>
        <w:rPr>
          <w:rFonts w:cs="Arial" w:ascii="Arial" w:hAnsi="Arial"/>
        </w:rPr>
      </w:r>
      <w:r>
        <w:rPr>
          <w:rFonts w:cs="Arial" w:ascii="Arial" w:hAnsi="Arial"/>
          <w:vertAlign w:val="superscript"/>
        </w:rPr>
        <w:t>5</w:t>
      </w:r>
      <w:bookmarkEnd w:id="4"/>
      <w:r>
        <w:rPr>
          <w:rFonts w:cs="Arial" w:ascii="Arial" w:hAnsi="Arial"/>
        </w:rPr>
      </w:r>
      <w:r>
        <w:fldChar w:fldCharType="end"/>
      </w:r>
    </w:p>
    <w:p>
      <w:pPr>
        <w:pStyle w:val="Normal"/>
        <w:spacing w:lineRule="auto" w:line="360" w:before="0" w:after="120"/>
        <w:rPr/>
      </w:pPr>
      <w:r>
        <w:rPr>
          <w:rFonts w:cs="Arial" w:ascii="Arial" w:hAnsi="Arial"/>
        </w:rPr>
        <w:t>The traditional methods used to monitor TB treatment are culture conversion or sputum smear conversion, resolution of radiological signs or clinical improvement.</w:t>
      </w:r>
      <w:r>
        <w:fldChar w:fldCharType="begin"/>
      </w:r>
      <w:r>
        <w:instrText>ADDIN CSL_CITATION { "citationItems" : [ { "id" : "ITEM-1", "itemData" : { "DOI" : "10.1586/17476348.2016.1166960", "ISSN" : "1747-6356", "PMID" : "27030924", "abstract" : "Antibiotic treatment of tuberculosis has a duration of several months. There is significant variability of the host immune response and the pharmacokinetic-pharmacodynamic properties of Mycobacterium tuberculosis sub-populations at the site of disease. A limitation of sputum-based measures of treatment response may be sub-optimal detection and monitoring of Mycobacterium tuberculosis sub-populations. Potential biomarkers and surrogate endpoints should be benchmarked against hard clinical outcomes (failure/relapse/death) and may need tailoring to specific patient populations. Here, we assess the evidence supporting currently utilized and future potential host and pathogen-based models and biomarkers for monitoring treatment response in active and latent tuberculosis. Biomarkers for monitoring treatment response in extrapulmonary, pediatric and drug resistant tuberculosis are research priorities.", "author" : [ { "dropping-particle" : "", "family" : "Rockwood", "given" : "Neesha", "non-dropping-particle" : "", "parse-names" : false, "suffix" : "" }, { "dropping-particle" : "", "family" : "Bruyn", "given" : "Elsa", "non-dropping-particle" : "du", "parse-names" : false, "suffix" : "" }, { "dropping-particle" : "", "family" : "Morris", "given" : "Thomas", "non-dropping-particle" : "", "parse-names" : false, "suffix" : "" }, { "dropping-particle" : "", "family" : "Wilkinson", "given" : "Robert J", "non-dropping-particle" : "", "parse-names" : false, "suffix" : "" } ], "container-title" : "Expert review of respiratory medicine", "id" : "ITEM-1", "issue" : "6", "issued" : { "date-parts" : [ [ "2016" ] ] }, "page" : "643-54", "title" : "Assessment of treatment response in tuberculosis.", "type" : "article-journal", "volume" : "10" }, "uris" : [ "http://www.mendeley.com/documents/?uuid=f9ad551d-d015-49ab-a86c-de77b989d685" ] } ], "mendeley" : { "formattedCitation" : "&lt;sup&gt;6&lt;/sup&gt;", "plainTextFormattedCitation" : "6", "previouslyFormattedCitation" : "&lt;sup&gt;6&lt;/sup&gt;" }, "properties" : { "noteIndex" : 0 }, "schema" : "https://github.com/citation-style-language/schema/raw/master/csl-citation.json" }</w:instrText>
      </w:r>
      <w:r>
        <w:fldChar w:fldCharType="separate"/>
      </w:r>
      <w:bookmarkStart w:id="5" w:name="__Fieldmark__162_1494798506"/>
      <w:r>
        <w:rPr>
          <w:rFonts w:cs="Arial" w:ascii="Arial" w:hAnsi="Arial"/>
        </w:rPr>
      </w:r>
      <w:r>
        <w:rPr>
          <w:rFonts w:cs="Arial" w:ascii="Arial" w:hAnsi="Arial"/>
          <w:vertAlign w:val="superscript"/>
        </w:rPr>
        <w:t>6</w:t>
      </w:r>
      <w:r>
        <w:rPr>
          <w:rFonts w:cs="Arial" w:ascii="Arial" w:hAnsi="Arial"/>
        </w:rPr>
      </w:r>
      <w:r>
        <w:fldChar w:fldCharType="end"/>
      </w:r>
      <w:bookmarkEnd w:id="5"/>
      <w:r>
        <w:rPr>
          <w:rFonts w:cs="Arial" w:ascii="Arial" w:hAnsi="Arial"/>
        </w:rPr>
        <w:t xml:space="preserve"> </w:t>
      </w:r>
      <w:ins w:id="5" w:author="Unknown Author" w:date="2017-03-11T13:29:00Z">
        <w:r>
          <w:rPr>
            <w:rFonts w:cs="Arial" w:ascii="Arial" w:hAnsi="Arial"/>
          </w:rPr>
          <w:t>They all</w:t>
        </w:r>
      </w:ins>
      <w:del w:id="6" w:author="Unknown Author" w:date="2017-03-11T13:29:00Z">
        <w:r>
          <w:rPr>
            <w:rFonts w:cs="Arial" w:ascii="Arial" w:hAnsi="Arial"/>
          </w:rPr>
          <w:delText>All of them</w:delText>
        </w:r>
      </w:del>
      <w:r>
        <w:rPr>
          <w:rFonts w:cs="Arial" w:ascii="Arial" w:hAnsi="Arial"/>
        </w:rPr>
        <w:t xml:space="preserve"> have considerable limitations. Sputum smear lacks sensitivity to diagnose TB and does not provide information on the viability of </w:t>
      </w:r>
      <w:del w:id="7" w:author="Unknown Author" w:date="2017-03-11T13:30:00Z">
        <w:r>
          <w:rPr>
            <w:rFonts w:cs="Arial" w:ascii="Arial" w:hAnsi="Arial"/>
          </w:rPr>
          <w:delText>the</w:delText>
        </w:r>
      </w:del>
      <w:r>
        <w:rPr>
          <w:rFonts w:cs="Arial" w:ascii="Arial" w:hAnsi="Arial"/>
        </w:rPr>
        <w:t xml:space="preserve"> </w:t>
      </w:r>
      <w:r>
        <w:rPr>
          <w:rFonts w:cs="Arial" w:ascii="Arial" w:hAnsi="Arial"/>
          <w:i/>
        </w:rPr>
        <w:t>M. tuberculosis.</w:t>
      </w:r>
      <w:r>
        <w:rPr>
          <w:rFonts w:cs="Arial" w:ascii="Arial" w:hAnsi="Arial"/>
        </w:rPr>
        <w:t xml:space="preserve"> Culture (solid or liquid), although sensitive, provides results only after several weeks. Under programmatic conditions sputum and culture conversion are only performed at month 2 of treatment if an initial bacteriological confirmation of TB was obtained at diagnosis. Clinical improvement also indicates the initial TB diagnosis was correct, although the variety of symptoms, the coexistence of other comorbidities and the existence of asymptomatic TB patients makes TB symptom monitoring relatively unreliable. Radiological improvement is slow, requires expert interpretation, and in many cases </w:t>
      </w:r>
      <w:del w:id="8" w:author="Unknown Author" w:date="2017-03-11T13:30:00Z">
        <w:r>
          <w:rPr>
            <w:rFonts w:cs="Arial" w:ascii="Arial" w:hAnsi="Arial"/>
          </w:rPr>
          <w:delText>it</w:delText>
        </w:r>
      </w:del>
      <w:r>
        <w:rPr>
          <w:rFonts w:cs="Arial" w:ascii="Arial" w:hAnsi="Arial"/>
        </w:rPr>
        <w:t xml:space="preserve"> might only become obvious after several months. Thus, new tools and </w:t>
      </w:r>
      <w:del w:id="9" w:author="Unknown Author" w:date="2017-03-11T13:30:00Z">
        <w:r>
          <w:rPr>
            <w:rFonts w:cs="Arial" w:ascii="Arial" w:hAnsi="Arial"/>
          </w:rPr>
          <w:delText>strategies</w:delText>
        </w:r>
      </w:del>
      <w:ins w:id="10" w:author="Unknown Author" w:date="2017-03-11T13:31:00Z">
        <w:r>
          <w:rPr>
            <w:rFonts w:cs="Arial" w:ascii="Arial" w:hAnsi="Arial"/>
          </w:rPr>
          <w:t>methods</w:t>
        </w:r>
      </w:ins>
      <w:r>
        <w:rPr>
          <w:rFonts w:cs="Arial" w:ascii="Arial" w:hAnsi="Arial"/>
        </w:rPr>
        <w:t xml:space="preserve"> are needed. In recent years, several assays and strategies have been evaluated for </w:t>
      </w:r>
      <w:del w:id="11" w:author="Unknown Author" w:date="2017-03-11T13:31:00Z">
        <w:r>
          <w:rPr>
            <w:rFonts w:cs="Arial" w:ascii="Arial" w:hAnsi="Arial"/>
          </w:rPr>
          <w:delText>its</w:delText>
        </w:r>
      </w:del>
      <w:ins w:id="12" w:author="Unknown Author" w:date="2017-03-11T13:31:00Z">
        <w:r>
          <w:rPr>
            <w:rFonts w:cs="Arial" w:ascii="Arial" w:hAnsi="Arial"/>
          </w:rPr>
          <w:t>their</w:t>
        </w:r>
      </w:ins>
      <w:r>
        <w:rPr>
          <w:rFonts w:cs="Arial" w:ascii="Arial" w:hAnsi="Arial"/>
        </w:rPr>
        <w:t xml:space="preserve"> utility in TB treatment monitoring</w:t>
      </w:r>
      <w:ins w:id="13" w:author="Unknown Author" w:date="2017-03-11T13:31:00Z">
        <w:r>
          <w:rPr>
            <w:rFonts w:cs="Arial" w:ascii="Arial" w:hAnsi="Arial"/>
          </w:rPr>
          <w:t xml:space="preserve">, </w:t>
        </w:r>
      </w:ins>
      <w:ins w:id="14" w:author="Unknown Author" w:date="2017-03-11T13:31:00Z">
        <w:r>
          <w:rPr>
            <w:rFonts w:cs="Arial" w:ascii="Arial" w:hAnsi="Arial"/>
          </w:rPr>
          <w:t xml:space="preserve">among them </w:t>
        </w:r>
      </w:ins>
      <w:del w:id="15" w:author="Unknown Author" w:date="2017-03-11T13:31:00Z">
        <w:r>
          <w:rPr>
            <w:rFonts w:cs="Arial" w:ascii="Arial" w:hAnsi="Arial"/>
          </w:rPr>
          <w:delText>. Among them, there are</w:delText>
        </w:r>
      </w:del>
      <w:r>
        <w:rPr>
          <w:rFonts w:cs="Arial" w:ascii="Arial" w:hAnsi="Arial"/>
        </w:rPr>
        <w:t>: sputum based strategies (EBA methods, new NAATs or whole blood bactericidal activity), lung function testing, radiological based biomarkers (including XR scores, ultrasound or PET/CT), transcriptomic profiling and host immune biomarkers (including interferon gamma release assays, IGRAs).</w:t>
      </w:r>
      <w:r>
        <w:fldChar w:fldCharType="begin"/>
      </w:r>
      <w:r>
        <w:instrText>ADDIN CSL_CITATION { "citationItems" : [ { "id" : "ITEM-1", "itemData" : { "DOI" : "10.1586/17476348.2016.1166960", "ISSN" : "1747-6356", "PMID" : "27030924", "abstract" : "Antibiotic treatment of tuberculosis has a duration of several months. There is significant variability of the host immune response and the pharmacokinetic-pharmacodynamic properties of Mycobacterium tuberculosis sub-populations at the site of disease. A limitation of sputum-based measures of treatment response may be sub-optimal detection and monitoring of Mycobacterium tuberculosis sub-populations. Potential biomarkers and surrogate endpoints should be benchmarked against hard clinical outcomes (failure/relapse/death) and may need tailoring to specific patient populations. Here, we assess the evidence supporting currently utilized and future potential host and pathogen-based models and biomarkers for monitoring treatment response in active and latent tuberculosis. Biomarkers for monitoring treatment response in extrapulmonary, pediatric and drug resistant tuberculosis are research priorities.", "author" : [ { "dropping-particle" : "", "family" : "Rockwood", "given" : "Neesha", "non-dropping-particle" : "", "parse-names" : false, "suffix" : "" }, { "dropping-particle" : "", "family" : "Bruyn", "given" : "Elsa", "non-dropping-particle" : "du", "parse-names" : false, "suffix" : "" }, { "dropping-particle" : "", "family" : "Morris", "given" : "Thomas", "non-dropping-particle" : "", "parse-names" : false, "suffix" : "" }, { "dropping-particle" : "", "family" : "Wilkinson", "given" : "Robert J", "non-dropping-particle" : "", "parse-names" : false, "suffix" : "" } ], "container-title" : "Expert review of respiratory medicine", "id" : "ITEM-1", "issue" : "6", "issued" : { "date-parts" : [ [ "2016" ] ] }, "page" : "643-54", "title" : "Assessment of treatment response in tuberculosis.", "type" : "article-journal", "volume" : "10" }, "uris" : [ "http://www.mendeley.com/documents/?uuid=f9ad551d-d015-49ab-a86c-de77b989d685" ] } ], "mendeley" : { "formattedCitation" : "&lt;sup&gt;6&lt;/sup&gt;", "plainTextFormattedCitation" : "6", "previouslyFormattedCitation" : "&lt;sup&gt;6&lt;/sup&gt;" }, "properties" : { "noteIndex" : 0 }, "schema" : "https://github.com/citation-style-language/schema/raw/master/csl-citation.json" }</w:instrText>
      </w:r>
      <w:r>
        <w:fldChar w:fldCharType="separate"/>
      </w:r>
      <w:bookmarkStart w:id="6" w:name="__Fieldmark__208_1494798506"/>
      <w:r>
        <w:rPr>
          <w:rFonts w:cs="Arial" w:ascii="Arial" w:hAnsi="Arial"/>
        </w:rPr>
      </w:r>
      <w:r>
        <w:rPr>
          <w:rFonts w:cs="Arial" w:ascii="Arial" w:hAnsi="Arial"/>
          <w:vertAlign w:val="superscript"/>
        </w:rPr>
        <w:t>6</w:t>
      </w:r>
      <w:r>
        <w:rPr>
          <w:rFonts w:cs="Arial" w:ascii="Arial" w:hAnsi="Arial"/>
        </w:rPr>
      </w:r>
      <w:r>
        <w:fldChar w:fldCharType="end"/>
      </w:r>
      <w:bookmarkEnd w:id="6"/>
      <w:r>
        <w:rPr>
          <w:rFonts w:cs="Arial" w:ascii="Arial" w:hAnsi="Arial"/>
        </w:rPr>
        <w:t xml:space="preserve"> However, all these methods have limitations and are not programmatically applied.</w:t>
      </w:r>
    </w:p>
    <w:p>
      <w:pPr>
        <w:pStyle w:val="Normal"/>
        <w:spacing w:lineRule="auto" w:line="360" w:before="0" w:after="120"/>
        <w:rPr/>
      </w:pPr>
      <w:r>
        <w:rPr>
          <w:rFonts w:cs="Arial" w:ascii="Arial" w:hAnsi="Arial"/>
        </w:rPr>
        <w:t>Of special interest is the use of easily measurable host immune biomarkers correlated with disease severity since they could potentially be used at point of care level</w:t>
      </w:r>
      <w:r>
        <w:fldChar w:fldCharType="begin"/>
      </w:r>
      <w:r>
        <w:instrText>ADDIN CSL_CITATION { "citationItems" : [ { "id" : "ITEM-1", "itemData" : { "DOI" : "10.1136/thoraxjnl-2015-207999", "ISSN" : "0040-6376", "author" : [ { "dropping-particle" : "", "family" : "Chegou", "given" : "Novel N", "non-dropping-particle" : "", "parse-names" : false, "suffix" : "" }, { "dropping-particle" : "", "family" : "Sutherland", "given" : "Jayne S", "non-dropping-particle" : "", "parse-names" : false, "suffix" : "" }, { "dropping-particle" : "", "family" : "Malherbe", "given" : "Stephanus", "non-dropping-particle" : "", "parse-names" : false, "suffix" : "" }, { "dropping-particle" : "", "family" : "Crampin", "given" : "Amelia C", "non-dropping-particle" : "", "parse-names" : false, "suffix" : "" }, { "dropping-particle" : "", "family" : "Corstjens", "given" : "Paul L A M", "non-dropping-particle" : "", "parse-names" : false, "suffix" : "" }, { "dropping-particle" : "", "family" : "Geluk", "given" : "Annemieke", "non-dropping-particle" : "", "parse-names" : false, "suffix" : "" }, { "dropping-particle" : "", "family" : "Mayanja-Kizza", "given" : "Harriet", "non-dropping-particle" : "", "parse-names" : false, "suffix" : "" }, { "dropping-particle" : "", "family" : "Loxton", "given" : "Andre G", "non-dropping-particle" : "", "parse-names" : false, "suffix" : "" }, { "dropping-particle" : "", "family" : "Spuy", "given" : "Gian", "non-dropping-particle" : "van der", "parse-names" : false, "suffix" : "" }, { "dropping-particle" : "", "family" : "Stanley", "given" : "Kim", "non-dropping-particle" : "", "parse-names" : false, "suffix" : "" }, { "dropping-particle" : "", "family" : "Kotz\u00e9", "given" : "Leigh A", "non-dropping-particle" : "", "parse-names" : false, "suffix" : "" }, { "dropping-particle" : "", "family" : "Vyver", "given" : "Marieta", "non-dropping-particle" : "van der", "parse-names" : false, "suffix" : "" }, { "dropping-particle" : "", "family" : "Rosenkrands", "given" : "Ida", "non-dropping-particle" : "", "parse-names" : false, "suffix" : "" }, { "dropping-particle" : "", "family" : "Kidd", "given" : "Martin", "non-dropping-particle" : "", "parse-names" : false, "suffix" : "" }, { "dropping-particle" : "", "family" : "Helden", "given" : "Paul D", "non-dropping-particle" : "van", "parse-names" : false, "suffix" : "" }, { "dropping-particle" : "", "family" : "Dockrell", "given" : "Hazel M", "non-dropping-particle" : "", "parse-names" : false, "suffix" : "" }, { "dropping-particle" : "", "family" : "Ottenhoff", "given" : "Tom H M", "non-dropping-particle" : "", "parse-names" : false, "suffix" : "" }, { "dropping-particle" : "", "family" : "Kaufmann", "given" : "Stefan H E", "non-dropping-particle" : "", "parse-names" : false, "suffix" : "" }, { "dropping-particle" : "", "family" : "Walzl", "given" : "Gerhard", "non-dropping-particle" : "", "parse-names" : false, "suffix" : "" } ], "container-title" : "Thorax", "id" : "ITEM-1", "issue" : "9", "issued" : { "date-parts" : [ [ "2016", "9" ] ] }, "page" : "785-794", "title" : "Diagnostic performance of a seven-marker serum protein biosignature for the diagnosis of active TB disease in African primary healthcare clinic attendees with signs and symptoms suggestive of TB", "type" : "article-journal", "volume" : "71" }, "uris" : [ "http://www.mendeley.com/documents/?uuid=f228f8da-4aa2-38a8-abee-796cabd8da80" ] } ], "mendeley" : { "formattedCitation" : "&lt;sup&gt;7&lt;/sup&gt;", "plainTextFormattedCitation" : "7", "previouslyFormattedCitation" : "&lt;sup&gt;7&lt;/sup&gt;" }, "properties" : { "noteIndex" : 0 }, "schema" : "https://github.com/citation-style-language/schema/raw/master/csl-citation.json" }</w:instrText>
      </w:r>
      <w:r>
        <w:fldChar w:fldCharType="separate"/>
      </w:r>
      <w:bookmarkStart w:id="7" w:name="__Fieldmark__224_1494798506"/>
      <w:r>
        <w:rPr>
          <w:rFonts w:cs="Arial" w:ascii="Arial" w:hAnsi="Arial"/>
        </w:rPr>
      </w:r>
      <w:r>
        <w:rPr>
          <w:rFonts w:cs="Arial" w:ascii="Arial" w:hAnsi="Arial"/>
          <w:vertAlign w:val="superscript"/>
        </w:rPr>
        <w:t>7</w:t>
      </w:r>
      <w:r>
        <w:rPr>
          <w:rFonts w:cs="Arial" w:ascii="Arial" w:hAnsi="Arial"/>
        </w:rPr>
      </w:r>
      <w:r>
        <w:fldChar w:fldCharType="end"/>
      </w:r>
      <w:bookmarkEnd w:id="7"/>
      <w:r>
        <w:rPr>
          <w:rFonts w:cs="Arial" w:ascii="Arial" w:hAnsi="Arial"/>
        </w:rPr>
        <w:t xml:space="preserve">, and would likely be cheap and easy to perform while reducing </w:t>
      </w:r>
      <w:del w:id="16" w:author="Unknown Author" w:date="2017-03-11T13:32:00Z">
        <w:r>
          <w:rPr>
            <w:rFonts w:cs="Arial" w:ascii="Arial" w:hAnsi="Arial"/>
          </w:rPr>
          <w:delText xml:space="preserve">the </w:delText>
        </w:r>
      </w:del>
      <w:r>
        <w:rPr>
          <w:rFonts w:cs="Arial" w:ascii="Arial" w:hAnsi="Arial"/>
        </w:rPr>
        <w:t>operator dependence o</w:t>
      </w:r>
      <w:del w:id="17" w:author="Unknown Author" w:date="2017-03-11T13:32:00Z">
        <w:r>
          <w:rPr>
            <w:rFonts w:cs="Arial" w:ascii="Arial" w:hAnsi="Arial"/>
          </w:rPr>
          <w:delText>f</w:delText>
        </w:r>
      </w:del>
      <w:ins w:id="18" w:author="Unknown Author" w:date="2017-03-11T13:32:00Z">
        <w:r>
          <w:rPr>
            <w:rFonts w:cs="Arial" w:ascii="Arial" w:hAnsi="Arial"/>
          </w:rPr>
          <w:t>n</w:t>
        </w:r>
      </w:ins>
      <w:r>
        <w:rPr>
          <w:rFonts w:cs="Arial" w:ascii="Arial" w:hAnsi="Arial"/>
        </w:rPr>
        <w:t xml:space="preserve"> current methods.</w:t>
      </w:r>
      <w:r>
        <w:fldChar w:fldCharType="begin"/>
      </w:r>
      <w:r>
        <w:instrText>ADDIN CSL_CITATION { "citationItems" : [ { "id" : "ITEM-1", "itemData" : { "DOI" : "10.1371/journal.ppat.1002207", "ISSN" : "1553-7374", "PMID" : "22072958", "author" : [ { "dropping-particle" : "", "family" : "Hertog", "given" : "Alice L", "non-dropping-particle" : "den", "parse-names" : false, "suffix" : "" }, { "dropping-particle" : "", "family" : "Mayboroda", "given" : "Oleg a", "non-dropping-particle" : "", "parse-names" : false, "suffix" : "" }, { "dropping-particle" : "", "family" : "Klatser", "given" : "Paul R", "non-dropping-particle" : "", "parse-names" : false, "suffix" : "" }, { "dropping-particle" : "", "family" : "Anthony", "given" : "Richard M", "non-dropping-particle" : "", "parse-names" : false, "suffix" : "" } ], "container-title" : "PLoS pathogens", "id" : "ITEM-1", "issue" : "11", "issued" : { "date-parts" : [ [ "2011", "11" ] ] }, "page" : "e1002207", "title" : "Simple rapid near-patient diagnostics for tuberculosis remain elusive--is a \"treat-to-test\" strategy more realistic?", "type" : "article-journal", "volume" : "7" }, "uris" : [ "http://www.mendeley.com/documents/?uuid=9090094f-7e3d-4ea3-a178-6f1f6ad3da8e" ] } ], "mendeley" : { "formattedCitation" : "&lt;sup&gt;8&lt;/sup&gt;", "plainTextFormattedCitation" : "8", "previouslyFormattedCitation" : "&lt;sup&gt;8&lt;/sup&gt;" }, "properties" : { "noteIndex" : 0 }, "schema" : "https://github.com/citation-style-language/schema/raw/master/csl-citation.json" }</w:instrText>
      </w:r>
      <w:r>
        <w:fldChar w:fldCharType="separate"/>
      </w:r>
      <w:bookmarkStart w:id="8" w:name="__Fieldmark__229_1494798506"/>
      <w:r>
        <w:rPr>
          <w:rFonts w:cs="Arial" w:ascii="Arial" w:hAnsi="Arial"/>
        </w:rPr>
      </w:r>
      <w:r>
        <w:rPr>
          <w:rFonts w:cs="Arial" w:ascii="Arial" w:hAnsi="Arial"/>
          <w:vertAlign w:val="superscript"/>
        </w:rPr>
        <w:t>8</w:t>
      </w:r>
      <w:r>
        <w:rPr>
          <w:rFonts w:cs="Arial" w:ascii="Arial" w:hAnsi="Arial"/>
        </w:rPr>
      </w:r>
      <w:r>
        <w:fldChar w:fldCharType="end"/>
      </w:r>
      <w:bookmarkEnd w:id="8"/>
      <w:r>
        <w:rPr>
          <w:rFonts w:cs="Arial" w:ascii="Arial" w:hAnsi="Arial"/>
        </w:rPr>
        <w:t xml:space="preserve"> Several acute proteins, cytokines, subsets of T-lymphocytes or matrix metalloproteinases activated from tissue destruction have been investigated as potential markers for treatment monitoring.</w:t>
      </w:r>
      <w:r>
        <w:fldChar w:fldCharType="begin"/>
      </w:r>
      <w:r>
        <w:instrText>ADDIN CSL_CITATION { "citationItems" : [ { "id" : "ITEM-1", "itemData" : { "DOI" : "10.1586/17476348.2016.1166960", "ISSN" : "1747-6356", "PMID" : "27030924", "abstract" : "Antibiotic treatment of tuberculosis has a duration of several months. There is significant variability of the host immune response and the pharmacokinetic-pharmacodynamic properties of Mycobacterium tuberculosis sub-populations at the site of disease. A limitation of sputum-based measures of treatment response may be sub-optimal detection and monitoring of Mycobacterium tuberculosis sub-populations. Potential biomarkers and surrogate endpoints should be benchmarked against hard clinical outcomes (failure/relapse/death) and may need tailoring to specific patient populations. Here, we assess the evidence supporting currently utilized and future potential host and pathogen-based models and biomarkers for monitoring treatment response in active and latent tuberculosis. Biomarkers for monitoring treatment response in extrapulmonary, pediatric and drug resistant tuberculosis are research priorities.", "author" : [ { "dropping-particle" : "", "family" : "Rockwood", "given" : "Neesha", "non-dropping-particle" : "", "parse-names" : false, "suffix" : "" }, { "dropping-particle" : "", "family" : "Bruyn", "given" : "Elsa", "non-dropping-particle" : "du", "parse-names" : false, "suffix" : "" }, { "dropping-particle" : "", "family" : "Morris", "given" : "Thomas", "non-dropping-particle" : "", "parse-names" : false, "suffix" : "" }, { "dropping-particle" : "", "family" : "Wilkinson", "given" : "Robert J", "non-dropping-particle" : "", "parse-names" : false, "suffix" : "" } ], "container-title" : "Expert review of respiratory medicine", "id" : "ITEM-1", "issue" : "6", "issued" : { "date-parts" : [ [ "2016" ] ] }, "page" : "643-54", "title" : "Assessment of treatment response in tuberculosis.", "type" : "article-journal", "volume" : "10" }, "uris" : [ "http://www.mendeley.com/documents/?uuid=f9ad551d-d015-49ab-a86c-de77b989d685" ] }, { "id" : "ITEM-2", "itemData" : { "DOI" : "10.1016/j.tube.2015.01.003", "ISSN" : "14729792", "PMID" : "25797612", "abstract" : "The ability to monitor response to therapy for tuberculosis (TB) and confirm adequate treatment would be a major advance. The low reversion rate of interferon-gamma based assays means that they are unlikely to be useful for monitoring therapy. Several exploratory studies have evaluated the diagnostic potential of cytokine biomarkers other than interferon-gamma for monitoring anti-tuberculous therapy. A systematic review of these studies was performed to identify the most promising candidate biomarkers. TNF-\u03b1, IL-2, IL-6, IL-10 and IL-12 were the most extensively investigated cytokines. There was significant heterogeneity between studies in relation to study design and laboratory methodology, complicating direct comparisons. There was marked variation between studies in the observed changes during treatment for many of the biomarkers. Further longitudinal studies in sufficiently large patient cohorts with rigorous methodology are needed to determine the true potential of individual cytokine biomarkers, or combinations, for monitoring TB treatment.", "author" : [ { "dropping-particle" : "", "family" : "Clifford", "given" : "Vanessa", "non-dropping-particle" : "", "parse-names" : false, "suffix" : "" }, { "dropping-particle" : "", "family" : "Zufferey", "given" : "Christel", "non-dropping-particle" : "", "parse-names" : false, "suffix" : "" }, { "dropping-particle" : "", "family" : "Street", "given" : "Alan", "non-dropping-particle" : "", "parse-names" : false, "suffix" : "" }, { "dropping-particle" : "", "family" : "Denholm", "given" : "Justin", "non-dropping-particle" : "", "parse-names" : false, "suffix" : "" }, { "dropping-particle" : "", "family" : "Tebruegge", "given" : "Marc", "non-dropping-particle" : "", "parse-names" : false, "suffix" : "" }, { "dropping-particle" : "", "family" : "Curtis", "given" : "Nigel", "non-dropping-particle" : "", "parse-names" : false, "suffix" : "" } ], "container-title" : "Tuberculosis", "id" : "ITEM-2", "issue" : "3", "issued" : { "date-parts" : [ [ "2015", "5" ] ] }, "page" : "217-228", "title" : "Cytokines for monitoring anti-tuberculous therapy: A systematic review", "type" : "article-journal", "volume" : "95" }, "uris" : [ "http://www.mendeley.com/documents/?uuid=c944a3d9-2825-3b20-a6ef-f5756043ae56" ] } ], "mendeley" : { "formattedCitation" : "&lt;sup&gt;6,9&lt;/sup&gt;", "plainTextFormattedCitation" : "6,9", "previouslyFormattedCitation" : "&lt;sup&gt;6,9&lt;/sup&gt;" }, "properties" : { "noteIndex" : 0 }, "schema" : "https://github.com/citation-style-language/schema/raw/master/csl-citation.json" }</w:instrText>
      </w:r>
      <w:r>
        <w:fldChar w:fldCharType="separate"/>
      </w:r>
      <w:bookmarkStart w:id="9" w:name="__Fieldmark__234_1494798506"/>
      <w:r>
        <w:rPr>
          <w:rFonts w:cs="Arial" w:ascii="Arial" w:hAnsi="Arial"/>
        </w:rPr>
      </w:r>
      <w:r>
        <w:rPr>
          <w:rFonts w:cs="Arial" w:ascii="Arial" w:hAnsi="Arial"/>
          <w:vertAlign w:val="superscript"/>
        </w:rPr>
        <w:t>6,9</w:t>
      </w:r>
      <w:r>
        <w:rPr>
          <w:rFonts w:cs="Arial" w:ascii="Arial" w:hAnsi="Arial"/>
        </w:rPr>
      </w:r>
      <w:r>
        <w:fldChar w:fldCharType="end"/>
      </w:r>
      <w:bookmarkEnd w:id="9"/>
      <w:r>
        <w:rPr>
          <w:rFonts w:cs="Arial" w:ascii="Arial" w:hAnsi="Arial"/>
        </w:rPr>
        <w:t xml:space="preserve"> However, there is no established biomarker that can be used for th</w:t>
      </w:r>
      <w:ins w:id="19" w:author="Unknown Author" w:date="2017-03-11T13:32:00Z">
        <w:r>
          <w:rPr>
            <w:rFonts w:cs="Arial" w:ascii="Arial" w:hAnsi="Arial"/>
          </w:rPr>
          <w:t>is</w:t>
        </w:r>
      </w:ins>
      <w:del w:id="20" w:author="Unknown Author" w:date="2017-03-11T13:32:00Z">
        <w:r>
          <w:rPr>
            <w:rFonts w:cs="Arial" w:ascii="Arial" w:hAnsi="Arial"/>
          </w:rPr>
          <w:delText>e</w:delText>
        </w:r>
      </w:del>
      <w:r>
        <w:rPr>
          <w:rFonts w:cs="Arial" w:ascii="Arial" w:hAnsi="Arial"/>
        </w:rPr>
        <w:t xml:space="preserve"> purpose yet. One of the most promising molecules whose kinetics ha</w:t>
      </w:r>
      <w:del w:id="21" w:author="Unknown Author" w:date="2017-03-11T13:32:00Z">
        <w:r>
          <w:rPr>
            <w:rFonts w:cs="Arial" w:ascii="Arial" w:hAnsi="Arial"/>
          </w:rPr>
          <w:delText>s</w:delText>
        </w:r>
      </w:del>
      <w:ins w:id="22" w:author="Unknown Author" w:date="2017-03-11T13:32:00Z">
        <w:r>
          <w:rPr>
            <w:rFonts w:cs="Arial" w:ascii="Arial" w:hAnsi="Arial"/>
          </w:rPr>
          <w:t>ve</w:t>
        </w:r>
      </w:ins>
      <w:r>
        <w:rPr>
          <w:rFonts w:cs="Arial" w:ascii="Arial" w:hAnsi="Arial"/>
        </w:rPr>
        <w:t xml:space="preserve"> been associated </w:t>
      </w:r>
      <w:del w:id="23" w:author="Unknown Author" w:date="2017-03-11T13:32:00Z">
        <w:r>
          <w:rPr>
            <w:rFonts w:cs="Arial" w:ascii="Arial" w:hAnsi="Arial"/>
          </w:rPr>
          <w:delText>to</w:delText>
        </w:r>
      </w:del>
      <w:ins w:id="24" w:author="Unknown Author" w:date="2017-03-11T13:32:00Z">
        <w:r>
          <w:rPr>
            <w:rFonts w:cs="Arial" w:ascii="Arial" w:hAnsi="Arial"/>
          </w:rPr>
          <w:t>with</w:t>
        </w:r>
      </w:ins>
      <w:r>
        <w:rPr>
          <w:rFonts w:cs="Arial" w:ascii="Arial" w:hAnsi="Arial"/>
        </w:rPr>
        <w:t xml:space="preserve"> good treatment response is IP-10 (CXCL-10). IP</w:t>
      </w:r>
      <w:ins w:id="25" w:author="Unknown Author" w:date="2017-03-11T13:32:00Z">
        <w:r>
          <w:rPr>
            <w:rFonts w:cs="Arial" w:ascii="Arial" w:hAnsi="Arial"/>
          </w:rPr>
          <w:t>-</w:t>
        </w:r>
      </w:ins>
      <w:del w:id="26" w:author="Unknown Author" w:date="2017-03-11T13:32:00Z">
        <w:r>
          <w:rPr>
            <w:rFonts w:cs="Arial" w:ascii="Arial" w:hAnsi="Arial"/>
          </w:rPr>
          <w:delText xml:space="preserve"> </w:delText>
        </w:r>
      </w:del>
      <w:r>
        <w:rPr>
          <w:rFonts w:cs="Arial" w:ascii="Arial" w:hAnsi="Arial"/>
        </w:rPr>
        <w:t>10 is a pro-inflammatory chemokine involved in several pathological processes. Increased levels have been observed at diagnosis of cancer patients as well as patients with active infections or autoimmune diseases.</w:t>
      </w:r>
      <w:r>
        <w:fldChar w:fldCharType="begin"/>
      </w:r>
      <w:r>
        <w:instrText>ADDIN CSL_CITATION { "citationItems" : [ { "id" : "ITEM-1", "itemData" : { "DOI" : "10.1016/j.cytogfr.2011.06.001", "ISSN" : "1879-0305", "PMID" : "21802343", "abstract" : "C-X-C motif chemokine 10 (CXCL10) also known as interferon \u03b3-induced protein 10 kDa (IP-10) or small-inducible cytokine B10 is a cytokine belonging to the CXC chemokine family. CXCL10 binds CXCR3 receptor to induce chemotaxis, apoptosis, cell growth and angiostasis. Alterations in CXCL10 expression levels have been associated with inflammatory diseases including infectious diseases, immune dysfunction and tumor development. CXCL10 is also recognized as a biomarker that predicts severity of various diseases. A review of the emerging role of CXCL10 in pathogenesis of infectious diseases revealed diverse roles of CXCL10 in disease initiation and progression. The potential utilization of CXCL10 as a therapeutic target for infectious diseases is discussed.", "author" : [ { "dropping-particle" : "", "family" : "Liu", "given" : "Mingli", "non-dropping-particle" : "", "parse-names" : false, "suffix" : "" }, { "dropping-particle" : "", "family" : "Guo", "given" : "Shanchun", "non-dropping-particle" : "", "parse-names" : false, "suffix" : "" }, { "dropping-particle" : "", "family" : "Hibbert", "given" : "Jacqueline M", "non-dropping-particle" : "", "parse-names" : false, "suffix" : "" }, { "dropping-particle" : "", "family" : "Jain", "given" : "Vidhan", "non-dropping-particle" : "", "parse-names" : false, "suffix" : "" }, { "dropping-particle" : "", "family" : "Singh", "given" : "Neeru", "non-dropping-particle" : "", "parse-names" : false, "suffix" : "" }, { "dropping-particle" : "", "family" : "Wilson", "given" : "Nana O", "non-dropping-particle" : "", "parse-names" : false, "suffix" : "" }, { "dropping-particle" : "", "family" : "Stiles", "given" : "Jonathan K", "non-dropping-particle" : "", "parse-names" : false, "suffix" : "" } ], "container-title" : "Cytokine &amp; growth factor reviews", "id" : "ITEM-1", "issue" : "3", "issued" : { "date-parts" : [ [ "2011", "6" ] ] }, "page" : "121-30", "publisher" : "NIH Public Access", "title" : "CXCL10/IP-10 in infectious diseases pathogenesis and potential therapeutic implications.", "type" : "article-journal", "volume" : "22" }, "uris" : [ "http://www.mendeley.com/documents/?uuid=087b2168-6301-3f0a-80ca-b1dc9b069f97" ] } ], "mendeley" : { "formattedCitation" : "&lt;sup&gt;10&lt;/sup&gt;", "plainTextFormattedCitation" : "10", "previouslyFormattedCitation" : "&lt;sup&gt;10&lt;/sup&gt;" }, "properties" : { "noteIndex" : 0 }, "schema" : "https://github.com/citation-style-language/schema/raw/master/csl-citation.json" }</w:instrText>
      </w:r>
      <w:r>
        <w:fldChar w:fldCharType="separate"/>
      </w:r>
      <w:bookmarkStart w:id="10" w:name="__Fieldmark__248_1494798506"/>
      <w:r>
        <w:rPr>
          <w:rFonts w:cs="Arial" w:ascii="Arial" w:hAnsi="Arial"/>
        </w:rPr>
      </w:r>
      <w:r>
        <w:rPr>
          <w:rFonts w:cs="Arial" w:ascii="Arial" w:hAnsi="Arial"/>
          <w:vertAlign w:val="superscript"/>
        </w:rPr>
        <w:t>10</w:t>
      </w:r>
      <w:r>
        <w:rPr>
          <w:rFonts w:cs="Arial" w:ascii="Arial" w:hAnsi="Arial"/>
        </w:rPr>
      </w:r>
      <w:r>
        <w:fldChar w:fldCharType="end"/>
      </w:r>
      <w:bookmarkEnd w:id="10"/>
      <w:r>
        <w:rPr>
          <w:rFonts w:cs="Arial" w:ascii="Arial" w:hAnsi="Arial"/>
        </w:rPr>
        <w:t xml:space="preserve"> IP-10 participates in recruitment of activated T cells, macrophages, NK cells.</w:t>
      </w:r>
      <w:r>
        <w:fldChar w:fldCharType="begin"/>
      </w:r>
      <w:r>
        <w:instrText>ADDIN CSL_CITATION { "citationItems" : [ { "id" : "ITEM-1", "itemData" : { "ISSN" : "0022-1767", "PMID" : "11907072", "abstract" : "IFN-gamma-inducible protein 10 (IP-10, CXCL10), a chemokine secreted from cells stimulated with type I and II IFNs and LPS, is a chemoattractant for activated T cells. Expression of IP-10 is seen in many Th1-type inflammatory diseases, where it is thought to play an important role in recruiting activated T cells into sites of tissue inflammation. To determine the in vivo function of IP-10, we constructed an IP-10-deficient mouse (IP-10(-/-)) by targeted gene disruption. Immunological analysis revealed that IP-10(-/-) mice had impaired T cell responses. T cell proliferation to allogeneic and antigenic stimulation and IFN-gamma secretion in response to antigenic challenge were impaired in IP-10(-/-) mice. In addition, IP-10(-/-) mice exhibited an impaired contact hypersensitivity response, characterized by decreased ear swelling and reduced inflammatory cell infiltrates. T cells recovered from draining lymph nodes also had a decreased proliferative response to Ag restimulation. Furthermore, IP-10(-/-) mice infected with a neurotropic mouse hepatitis virus had an impaired ability to control viral replication in the brain. This was associated with decreased recruitment of CD4(+) and CD8(+) lymphocytes into the brain, reduced levels of IFN-gamma and the IFN-gamma-induced chemokines monokine induced by IFN-gamma (Mig, CXCL9) and IFN-inducible T cell alpha chemoattractant (I-TAC, CXCL11) in the brain, decreased numbers of virus-specific IFN-gamma-secreting CD8(+) cells in the spleen, and reduced levels of demyelination in the CNS. Taken together, our data suggest a role for IP-10 in both effector T cell generation and trafficking in vivo.", "author" : [ { "dropping-particle" : "", "family" : "Dufour", "given" : "Jennifer H", "non-dropping-particle" : "", "parse-names" : false, "suffix" : "" }, { "dropping-particle" : "", "family" : "Dziejman", "given" : "Michelle", "non-dropping-particle" : "", "parse-names" : false, "suffix" : "" }, { "dropping-particle" : "", "family" : "Liu", "given" : "Michael T", "non-dropping-particle" : "", "parse-names" : false, "suffix" : "" }, { "dropping-particle" : "", "family" : "Leung", "given" : "Josephine H", "non-dropping-particle" : "", "parse-names" : false, "suffix" : "" }, { "dropping-particle" : "", "family" : "Lane", "given" : "Thomas E", "non-dropping-particle" : "", "parse-names" : false, "suffix" : "" }, { "dropping-particle" : "", "family" : "Luster", "given" : "Andrew D", "non-dropping-particle" : "", "parse-names" : false, "suffix" : "" } ], "container-title" : "Journal of immunology (Baltimore, Md. : 1950)", "id" : "ITEM-1", "issue" : "7", "issued" : { "date-parts" : [ [ "2002", "4", "1" ] ] }, "page" : "3195-204", "title" : "IFN-gamma-inducible protein 10 (IP-10; CXCL10)-deficient mice reveal a role for IP-10 in effector T cell generation and trafficking.", "type" : "article-journal", "volume" : "168" }, "uris" : [ "http://www.mendeley.com/documents/?uuid=6263be6d-71ce-31ee-a0bd-2f3450ca609b" ] } ], "mendeley" : { "formattedCitation" : "&lt;sup&gt;11&lt;/sup&gt;", "plainTextFormattedCitation" : "11", "previouslyFormattedCitation" : "&lt;sup&gt;11&lt;/sup&gt;" }, "properties" : { "noteIndex" : 0 }, "schema" : "https://github.com/citation-style-language/schema/raw/master/csl-citation.json" }</w:instrText>
      </w:r>
      <w:r>
        <w:fldChar w:fldCharType="separate"/>
      </w:r>
      <w:bookmarkStart w:id="11" w:name="__Fieldmark__255_1494798506"/>
      <w:r>
        <w:rPr>
          <w:rFonts w:cs="Arial" w:ascii="Arial" w:hAnsi="Arial"/>
        </w:rPr>
      </w:r>
      <w:r>
        <w:rPr>
          <w:rFonts w:cs="Arial" w:ascii="Arial" w:hAnsi="Arial"/>
          <w:vertAlign w:val="superscript"/>
        </w:rPr>
        <w:t>11</w:t>
      </w:r>
      <w:r>
        <w:rPr>
          <w:rFonts w:cs="Arial" w:ascii="Arial" w:hAnsi="Arial"/>
        </w:rPr>
      </w:r>
      <w:r>
        <w:fldChar w:fldCharType="end"/>
      </w:r>
      <w:bookmarkEnd w:id="11"/>
      <w:r>
        <w:rPr>
          <w:rFonts w:cs="Arial" w:ascii="Arial" w:hAnsi="Arial"/>
        </w:rPr>
        <w:t xml:space="preserve"> Increased serum IP-10 has been associated with active and latent TB.</w:t>
      </w:r>
      <w:r>
        <w:fldChar w:fldCharType="begin"/>
      </w:r>
      <w:r>
        <w:instrText>ADDIN CSL_CITATION { "citationItems" : [ { "id" : "ITEM-1", "itemData" : { "ISSN" : "0022-1007", "PMID" : "7540647", "abstract" : "Human interferon-inducible protein 10 (IP-10), a member of the alpha chemokine family, inhibits bone marrow colony formation, has antitumor activity in vivo, is chemoattractant for human monocytes and T cells, and promotes T cell adhesion to endothelial cells. Here we report that IP-10 is a potent inhibitor of angiogenesis in vivo. IP-10 profoundly inhibited basic fibroblast growth factor-induced neovascularization of Matrigel (prepared by H. K. Kleinman) injected subcutaneously into athymic mice. In addition, IP-10, in a dose-dependent fashion, suppressed endothelial cell differentiation into tubular capillary structures in vitro. IP-10 had no effect on endothelial cell growth, attachment, and migration as assayed in vitro. These results document an important biological property of IP-10 and raise the possibility that IP-10 may participate in the regulation of angiogenesis during inflammation and tumorigenesis.", "author" : [ { "dropping-particle" : "", "family" : "Angiolillo", "given" : "A L", "non-dropping-particle" : "", "parse-names" : false, "suffix" : "" }, { "dropping-particle" : "", "family" : "Sgadari", "given" : "C", "non-dropping-particle" : "", "parse-names" : false, "suffix" : "" }, { "dropping-particle" : "", "family" : "Taub", "given" : "D D", "non-dropping-particle" : "", "parse-names" : false, "suffix" : "" }, { "dropping-particle" : "", "family" : "Liao", "given" : "F", "non-dropping-particle" : "", "parse-names" : false, "suffix" : "" }, { "dropping-particle" : "", "family" : "Farber", "given" : "J M", "non-dropping-particle" : "", "parse-names" : false, "suffix" : "" }, { "dropping-particle" : "", "family" : "Maheshwari", "given" : "S", "non-dropping-particle" : "", "parse-names" : false, "suffix" : "" }, { "dropping-particle" : "", "family" : "Kleinman", "given" : "H K", "non-dropping-particle" : "", "parse-names" : false, "suffix" : "" }, { "dropping-particle" : "", "family" : "Reaman", "given" : "G H", "non-dropping-particle" : "", "parse-names" : false, "suffix" : "" }, { "dropping-particle" : "", "family" : "Tosato", "given" : "G", "non-dropping-particle" : "", "parse-names" : false, "suffix" : "" } ], "container-title" : "The Journal of experimental medicine", "id" : "ITEM-1", "issue" : "1", "issued" : { "date-parts" : [ [ "1995", "7", "1" ] ] }, "page" : "155-62", "title" : "Human interferon-inducible protein 10 is a potent inhibitor of angiogenesis in vivo.", "type" : "article-journal", "volume" : "182" }, "uris" : [ "http://www.mendeley.com/documents/?uuid=7c357f48-51a4-30ec-959b-c70a1e8bc1d4" ] }, { "id" : "ITEM-2", "itemData" : { "DOI" : "10.1183/09031936.00151413", "ISSN" : "0903-1936", "PMID" : "24311770", "abstract" : "Latent infection with Mycobacterium tuberculosis (LTBI) is defined by the presence of M. tuberculosis-specific immunity in the absence of active tuberculosis. LTBI is detected using interferon-\u03b3 release assays (IGRAs) or the tuberculin-skin-test (TST). In clinical practice, IGRAs and the TSTs have failed to distinguish between active tuberculosis and LTBI and their predictive value to identify individuals at risk for the future development of tuberculosis is limited. There is an urgent need to identify biomarkers that improve the clinical performance of current immunodiagnostic methods for tuberculosis prevention, diagnosis and treatment monitoring. Here, we review the landscape of potential alternative biomarkers useful for detection of infection with M. tuberculosis. We describe what individual markers add in terms of specificity for active/latent infection, prediction of progression to active tuberculosis and immunodiagnostic potential in high-risk groups' such as HIV-infected individuals and children.", "author" : [ { "dropping-particle" : "", "family" : "Chegou", "given" : "N. N.", "non-dropping-particle" : "", "parse-names" : false, "suffix" : "" }, { "dropping-particle" : "", "family" : "Heyckendorf", "given" : "J.", "non-dropping-particle" : "", "parse-names" : false, "suffix" : "" }, { "dropping-particle" : "", "family" : "Walzl", "given" : "G.", "non-dropping-particle" : "", "parse-names" : false, "suffix" : "" }, { "dropping-particle" : "", "family" : "Lange", "given" : "C.", "non-dropping-particle" : "", "parse-names" : false, "suffix" : "" }, { "dropping-particle" : "", "family" : "Ruhwald", "given" : "M.", "non-dropping-particle" : "", "parse-names" : false, "suffix" : "" } ], "container-title" : "European Respiratory Journal", "id" : "ITEM-2", "issue" : "5", "issued" : { "date-parts" : [ [ "2014", "5", "1" ] ] }, "page" : "1472-1486", "title" : "Beyond the IFN-\u00a0 horizon: biomarkers for immunodiagnosis of infection with Mycobacterium tuberculosis", "type" : "article-journal", "volume" : "43" }, "uris" : [ "http://www.mendeley.com/documents/?uuid=d67d9370-e9c7-352b-a5b8-4e770d52bc3a" ] }, { "id" : "ITEM-3", "itemData" : { "DOI" : "10.1016/j.jinf.2014.12.019", "ISSN" : "1532-2742", "PMID" : "25597826", "abstract" : "OBJECTIVES Biomarkers for diagnosis and therapy efficacy in tuberculosis (TB) are requested. We have studied biomarkers that may differentiate between active and latent TB infection (LTBI), the influence of HIV infection and changes during anti-TB chemotherapy. METHODS Thirty-eight plasma cytokines, assessed by multiplex and enzyme immunoassays, were analyzed in patients with active TB before and during 24 weeks of anti-TB chemotherapy (n = 65), from individuals with LTBI (n = 34) and from QuantiFERON-TB (QFT) negative controls (n = 65). The study participants were grouped according to HIV status. RESULTS Plasma levels of the CXC chemokine IP-10 and soluble TNF receptor type 2 (sTNFr2) significantly differentiated active TB from the LTBI group, irrespective of HIV status. In the HIV-infected group the sensitivity and specificity was 100% for IP-10 with a cut-off of 2547 pg/mL. Plasma IP-10 declined gradually during anti-TB chemotherapy (12-24 weeks, p = 0.002) to a level comparable to LTBI and QFT negative control groups. sTNFr2 fluctuated throughout therapy, but was decreased after 12-24 weeks (p = 0.006). CONCLUSIONS IP-10 distinguished with high accuracy active TB from LTBI irrespective of HIV infection and declined during anti-TB chemotherapy. Plasma IP-10 may serve as a diagnostic biomarker to differentiate between the stages of TB infection and for monitoring therapy efficacy.", "author" : [ { "dropping-particle" : "", "family" : "Wergeland", "given" : "I", "non-dropping-particle" : "", "parse-names" : false, "suffix" : "" }, { "dropping-particle" : "", "family" : "Pullar", "given" : "N", "non-dropping-particle" : "", "parse-names" : false, "suffix" : "" }, { "dropping-particle" : "", "family" : "Assmus", "given" : "J", "non-dropping-particle" : "", "parse-names" : false, "suffix" : "" }, { "dropping-particle" : "", "family" : "Ueland", "given" : "T", "non-dropping-particle" : "", "parse-names" : false, "suffix" : "" }, { "dropping-particle" : "", "family" : "Tonby", "given" : "K", "non-dropping-particle" : "", "parse-names" : false, "suffix" : "" }, { "dropping-particle" : "", "family" : "Feruglio", "given" : "S", "non-dropping-particle" : "", "parse-names" : false, "suffix" : "" }, { "dropping-particle" : "", "family" : "Kvale", "given" : "D", "non-dropping-particle" : "", "parse-names" : false, "suffix" : "" }, { "dropping-particle" : "", "family" : "Dam\u00e5s", "given" : "J K", "non-dropping-particle" : "", "parse-names" : false, "suffix" : "" }, { "dropping-particle" : "", "family" : "Aukrust", "given" : "P", "non-dropping-particle" : "", "parse-names" : false, "suffix" : "" }, { "dropping-particle" : "", "family" : "Mollnes", "given" : "T E", "non-dropping-particle" : "", "parse-names" : false, "suffix" : "" }, { "dropping-particle" : "", "family" : "Dyrhol-Riise", "given" : "A M", "non-dropping-particle" : "", "parse-names" : false, "suffix" : "" } ], "container-title" : "The Journal of infection", "id" : "ITEM-3", "issue" : "4", "issued" : { "date-parts" : [ [ "2015", "4" ] ] }, "page" : "381-91", "title" : "IP-10 differentiates between active and latent tuberculosis irrespective of HIV status and declines during therapy.", "type" : "article-journal", "volume" : "70" }, "uris" : [ "http://www.mendeley.com/documents/?uuid=8dbb6449-576e-3fe4-bffe-55341aa89998" ] } ], "mendeley" : { "formattedCitation" : "&lt;sup&gt;12\u201314&lt;/sup&gt;", "plainTextFormattedCitation" : "12\u201314", "previouslyFormattedCitation" : "&lt;sup&gt;12\u201314&lt;/sup&gt;" }, "properties" : { "noteIndex" : 0 }, "schema" : "https://github.com/citation-style-language/schema/raw/master/csl-citation.json" }</w:instrText>
      </w:r>
      <w:r>
        <w:fldChar w:fldCharType="separate"/>
      </w:r>
      <w:bookmarkStart w:id="12" w:name="__Fieldmark__260_1494798506"/>
      <w:r>
        <w:rPr>
          <w:rFonts w:cs="Arial" w:ascii="Arial" w:hAnsi="Arial"/>
        </w:rPr>
      </w:r>
      <w:r>
        <w:rPr>
          <w:rFonts w:cs="Arial" w:ascii="Arial" w:hAnsi="Arial"/>
          <w:vertAlign w:val="superscript"/>
        </w:rPr>
        <w:t>12–14</w:t>
      </w:r>
      <w:r>
        <w:rPr>
          <w:rFonts w:cs="Arial" w:ascii="Arial" w:hAnsi="Arial"/>
        </w:rPr>
      </w:r>
      <w:r>
        <w:fldChar w:fldCharType="end"/>
      </w:r>
      <w:bookmarkEnd w:id="12"/>
      <w:r>
        <w:rPr>
          <w:rFonts w:cs="Arial" w:ascii="Arial" w:hAnsi="Arial"/>
        </w:rPr>
        <w:t xml:space="preserve"> Although most</w:t>
      </w:r>
      <w:del w:id="27" w:author="Unknown Author" w:date="2017-03-11T13:33:00Z">
        <w:r>
          <w:rPr>
            <w:rFonts w:cs="Arial" w:ascii="Arial" w:hAnsi="Arial"/>
          </w:rPr>
          <w:delText xml:space="preserve"> of the</w:delText>
        </w:r>
      </w:del>
      <w:r>
        <w:rPr>
          <w:rFonts w:cs="Arial" w:ascii="Arial" w:hAnsi="Arial"/>
        </w:rPr>
        <w:t xml:space="preserve"> studies exploring the role of IP10 in treatment monitoring have been conducted with limited sample size (a few dozens in most cases), some have shown a correlation between sputum conversion and IP10-decreased levels, both in plasma and dried plasma samples.</w:t>
      </w:r>
      <w:r>
        <w:fldChar w:fldCharType="begin"/>
      </w:r>
      <w:r>
        <w:instrText>ADDIN CSL_CITATION { "citationItems" : [ { "id" : "ITEM-1", "itemData" : { "DOI" : "10.1038/srep09223", "ISBN" : "doi:10.1038/srep09223", "ISSN" : "2045-2322", "PMID" : "25783975", "abstract" : "Tuberculosis (TB) has huge impact on human morbidity and mortality and biomarkers to support rapid TB diagnosis and ensure treatment initiation and cure are needed, especially in regions with high prevalence of multi-drug resistant TB. Soluble interferon gamma inducible protein 10 (IP-10) analyzed from dry plasma spots (DPS) has potential as an immunodiagnostic marker in TB infection. We analyzed IP-10 levels in plasma directly and extracted from DPS in parallel by ELISA from 34 clinically well characterized patients with TB disease before and throughout 24 weeks of effective anti-TB chemotherapy. We detected a significant decline of IP-10 levels in both plasma and DPS already after two weeks of therapy with good correlation between the tests. This was observed both in pulmonary and extrapulmonary TB. In conclusion, plasma IP-10 may serve as an early biomarker for anti-TB chemotherapy responses and the IP-10 DPS method has potential to be developed into a point-of care test for use in resource-limited settings. Further studies must be performed to validate the use of IP-10 DPS in TB high endemic countries.", "author" : [ { "dropping-particle" : "", "family" : "Tonby", "given" : "Kristian", "non-dropping-particle" : "", "parse-names" : false, "suffix" : "" }, { "dropping-particle" : "", "family" : "Ruhwald", "given" : "Morten", "non-dropping-particle" : "", "parse-names" : false, "suffix" : "" }, { "dropping-particle" : "", "family" : "Kvale", "given" : "Dag", "non-dropping-particle" : "", "parse-names" : false, "suffix" : "" }, { "dropping-particle" : "", "family" : "Dyrhol-Riise", "given" : "Anne Ma", "non-dropping-particle" : "", "parse-names" : false, "suffix" : "" } ], "container-title" : "Scientific reports", "id" : "ITEM-1", "issued" : { "date-parts" : [ [ "2015" ] ] }, "page" : "9223", "title" : "IP-10 measured by Dry Plasma Spots as biomarker for therapy responses in Mycobacterium Tuberculosis infection.", "type" : "article-journal", "volume" : "5" }, "uris" : [ "http://www.mendeley.com/documents/?uuid=1c28cf27-e34f-4dc6-9bea-9f083061de55" ] }, { "id" : "ITEM-2", "itemData" : { "DOI" : "10.1159/000438559", "ISBN" : "1421-9778 (Electronic)\\r1015-8987 (Linking)", "ISSN" : "14219778", "PMID" : "26584297", "abstract" : "BACKGROUND/AIMS: Osteopontin (OPN) expression is increased during the course of various chronic inflammatory diseases, including tuberculosis (TB). However, its prognostic value in TB management remains unclear. This study aimed to determine whether OPN could associate with other cytokines serving as a reliable biomarker for evaluating the effectiveness of early anti-TB treatments. METHODS: Smear-positive pulmonary TB patients (n = 20) were recruited, and the plasma levels of OPN, IP-10, TNF-alpha, and IL-12 were measured by ELISA before initiation of anti-TB therapy and after sputum smear conversion. The C-reactive protein (CRP) levels and erythrocyte sedimentation rate (ESR) were also tracked during anti-TB treatment. RESULTS: OPN expression was significantly elevated in patients with smear-positive pulmonary TB, and was closely related with disease severity. Monitoring during the treatment course revealed that its expression, along with that of IFN-x03B3;-induced protein 10 (IP-10), decreased significantly only after sputum smear conversion. Moreover, OPN levels positively correlated with CRP levels before and after anti-TB treatment. Furthermore, OPN markedly promoted IP-10 expression in peripheral blood mononuclear cells. CONCLUSION: Association between OPN and IP-10 may serve as a reliable prognostic indicator for improvement during the early treatment of pulmonary TB, and may help clinicians in tailoring an effective TB treatment regimen.", "author" : [ { "dropping-particle" : "", "family" : "Zhu", "given" : "Yunan", "non-dropping-particle" : "", "parse-names" : false, "suffix" : "" }, { "dropping-particle" : "", "family" : "Jia", "given" : "Hongyu", "non-dropping-particle" : "", "parse-names" : false, "suffix" : "" }, { "dropping-particle" : "", "family" : "Chen", "given" : "Jianing", "non-dropping-particle" : "", "parse-names" : false, "suffix" : "" }, { "dropping-particle" : "", "family" : "Cui", "given" : "Guangying", "non-dropping-particle" : "", "parse-names" : false, "suffix" : "" }, { "dropping-particle" : "", "family" : "Gao", "given" : "Hainv", "non-dropping-particle" : "", "parse-names" : false, "suffix" : "" }, { "dropping-particle" : "", "family" : "Wei", "given" : "Yingfeng", "non-dropping-particle" : "", "parse-names" : false, "suffix" : "" }, { "dropping-particle" : "", "family" : "Lu", "given" : "Chong", "non-dropping-particle" : "", "parse-names" : false, "suffix" : "" }, { "dropping-particle" : "", "family" : "Wang", "given" : "Lin", "non-dropping-particle" : "", "parse-names" : false, "suffix" : "" }, { "dropping-particle" : "", "family" : "Uede", "given" : "Toshimitsu", "non-dropping-particle" : "", "parse-names" : false, "suffix" : "" }, { "dropping-particle" : "", "family" : "Diao", "given" : "Hongyan", "non-dropping-particle" : "", "parse-names" : false, "suffix" : "" } ], "container-title" : "Cellular Physiology and Biochemistry", "id" : "ITEM-2", "issue" : "5", "issued" : { "date-parts" : [ [ "2015" ] ] }, "page" : "1983-1996", "title" : "Decreased Osteopontin Expression as a Reliable Prognostic Indicator of Improvement in Pulmonary Tuberculosis: Impact of the Level of Interferon-??-Inducible Protein 10", "type" : "article-journal", "volume" : "37" }, "uris" : [ "http://www.mendeley.com/documents/?uuid=31b14849-134a-4237-8f80-69d7e8d3c75d" ] } ], "mendeley" : { "formattedCitation" : "&lt;sup&gt;15,16&lt;/sup&gt;", "plainTextFormattedCitation" : "15,16", "previouslyFormattedCitation" : "&lt;sup&gt;15,16&lt;/sup&gt;" }, "properties" : { "noteIndex" : 0 }, "schema" : "https://github.com/citation-style-language/schema/raw/master/csl-citation.json" }</w:instrText>
      </w:r>
      <w:r>
        <w:fldChar w:fldCharType="separate"/>
      </w:r>
      <w:bookmarkStart w:id="13" w:name="__Fieldmark__266_1494798506"/>
      <w:r>
        <w:rPr>
          <w:rFonts w:cs="Arial" w:ascii="Arial" w:hAnsi="Arial"/>
        </w:rPr>
      </w:r>
      <w:r>
        <w:rPr>
          <w:rFonts w:cs="Arial" w:ascii="Arial" w:hAnsi="Arial"/>
          <w:vertAlign w:val="superscript"/>
        </w:rPr>
        <w:t>15,16</w:t>
      </w:r>
      <w:r>
        <w:rPr>
          <w:rFonts w:cs="Arial" w:ascii="Arial" w:hAnsi="Arial"/>
        </w:rPr>
      </w:r>
      <w:r>
        <w:fldChar w:fldCharType="end"/>
      </w:r>
      <w:bookmarkEnd w:id="13"/>
      <w:r>
        <w:rPr>
          <w:rFonts w:cs="Arial" w:ascii="Arial" w:hAnsi="Arial"/>
        </w:rPr>
        <w:t xml:space="preserve"> Significant decreases in IP-10 have also been shown to have high sensitivity to predict good response at month 2 of treatment</w:t>
      </w:r>
      <w:r>
        <w:fldChar w:fldCharType="begin"/>
      </w:r>
      <w:r>
        <w:instrText>ADDIN CSL_CITATION { "citationItems" : [ { "id" : "ITEM-1", "itemData" : { "DOI" : "10.1097/MD.0000000000003575", "ISBN" : "0000000000", "ISSN" : "1536-5964", "PMID" : "27124069", "abstract" : "Cell-mediated immunity plays an important role in the pathobiology of tuberculosis (TB). The ligands for CXC chemokine receptor 3 (CXCR3) activate the T-helper type 1 lymphocyte pathway. The CXCR3 ligands are reportedly useful clinical markers for the diagnosis and follow-up of TB. The objective of this study was to assess the utility of CXCR3 ligands for evaluating early treatment responses in TB.We recruited 88 patients who underwent antituberculous chemotherapy. The serum levels of interferon (IFN)-\u03b3 and the CXCR3 ligands CXCL9 (monokine induced by IFN-\u03b3 [MIG]), CXCL10 (IFN-\u03b3-inducible 10-kDa protein [IP-10]), and CXCL11 (IFN-inducible T-cell \u03b1 chemoattractant [I-TAC]) were measured before and 2 months after the start of treatment. Treatment responses were divided into \"fast\" and \"slow\" based on the clinical, radiological, and bacteriological improvement at 2 months. A change in level of 20% or more at 2 months was defined as \"significant.\"In patients with treatment success, 58 patients exhibited a fast response and 20 patients exhibited a slow response. Treatment failure occurred in 5 patients, and the diagnoses were changed to non-TB diseases in 5 patients. The levels of all CXCR3 ligands significantly decreased in the fast-response group (P\u200a&lt;\u200a0.01) but did not decrease in the other groups. IFN-\u03b3 levels showed no significant changes. The ability of significant decreases in marker levels to predict a fast response was evaluated. CXCL9 showed a sensitivity of 83%, and CXCL10 showed a specificity of 100%. Use of various combinations of CXCR3 ligands resulted in improvements in sensitivity (88%-93%), while specificity (92%-96%) was similar to that using single CXCR3 ligands. The decreases in CXCR3 ligand levels were less marked in the 2-month Mycobacterium tuberculosis culture-positive group than in the culture-negative group. There were significant differences in treatment outcomes in terms of 2-month culture positivity (P\u200a&lt;\u200a0.001), the significance of CXCL9 decreases (P\u200a&lt;\u200a0.01), and the significance of CXCL11 decreases (P\u200a&lt;\u200a0.05).In conclusion, CXCR3 ligands may be useful surrogate markers for the evaluation of early treatment response and showed utility as indicators of possible treatment failure in TB.", "author" : [ { "dropping-particle" : "", "family" : "Chung", "given" : "Wou Young", "non-dropping-particle" : "", "parse-names" : false, "suffix" : "" }, { "dropping-particle" : "", "family" : "Yoon", "given" : "Dukyong", "non-dropping-particle" : "", "parse-names" : false, "suffix" : "" }, { "dropping-particle" : "", "family" : "Lee", "given" : "Keu Sung", "non-dropping-particle" : "", "parse-names" : false, "suffix" : "" }, { "dropping-particle" : "", "family" : "Jung", "given" : "Yun Jung", "non-dropping-particle" : "", "parse-names" : false, "suffix" : "" }, { "dropping-particle" : "", "family" : "Kim", "given" : "Young Sun", "non-dropping-particle" : "", "parse-names" : false, "suffix" : "" }, { "dropping-particle" : "", "family" : "Sheen", "given" : "Seung Soo", "non-dropping-particle" : "", "parse-names" : false, "suffix" : "" }, { "dropping-particle" : "", "family" : "Park", "given" : "Kwang Joo", "non-dropping-particle" : "", "parse-names" : false, "suffix" : "" } ], "container-title" : "Medicine", "id" : "ITEM-1", "issue" : "17", "issued" : { "date-parts" : [ [ "2016" ] ] }, "page" : "e3575", "title" : "The Usefulness of Serum CXCR3 Ligands for Evaluating the Early Treatment Response in Tuberculosis: A Longitudinal Cohort Study.", "type" : "article-journal", "volume" : "95" }, "uris" : [ "http://www.mendeley.com/documents/?uuid=cef5cdf1-06bd-48ae-aeaa-fa458c3b8363" ] } ], "mendeley" : { "formattedCitation" : "&lt;sup&gt;17&lt;/sup&gt;", "plainTextFormattedCitation" : "17", "previouslyFormattedCitation" : "&lt;sup&gt;17&lt;/sup&gt;" }, "properties" : { "noteIndex" : 0 }, "schema" : "https://github.com/citation-style-language/schema/raw/master/csl-citation.json" }</w:instrText>
      </w:r>
      <w:r>
        <w:fldChar w:fldCharType="separate"/>
      </w:r>
      <w:bookmarkStart w:id="14" w:name="__Fieldmark__271_1494798506"/>
      <w:r>
        <w:rPr>
          <w:rFonts w:cs="Arial" w:ascii="Arial" w:hAnsi="Arial"/>
        </w:rPr>
      </w:r>
      <w:r>
        <w:rPr>
          <w:rFonts w:cs="Arial" w:ascii="Arial" w:hAnsi="Arial"/>
          <w:vertAlign w:val="superscript"/>
        </w:rPr>
        <w:t>17</w:t>
      </w:r>
      <w:r>
        <w:rPr>
          <w:rFonts w:cs="Arial" w:ascii="Arial" w:hAnsi="Arial"/>
        </w:rPr>
      </w:r>
      <w:r>
        <w:fldChar w:fldCharType="end"/>
      </w:r>
      <w:bookmarkEnd w:id="14"/>
      <w:r>
        <w:rPr>
          <w:rFonts w:cs="Arial" w:ascii="Arial" w:hAnsi="Arial"/>
        </w:rPr>
        <w:t xml:space="preserve"> and even correlation with treatment outcomes</w:t>
      </w:r>
      <w:r>
        <w:fldChar w:fldCharType="begin"/>
      </w:r>
      <w:r>
        <w:instrText>ADDIN CSL_CITATION { "citationItems" : [ { "id" : "ITEM-1", "itemData" : { "DOI" : "10.1016/j.tube.2016.03.009", "ISSN" : "1873281X", "PMID" : "27450000", "abstract" : "Summary Active pulmonary TB is an inflammatory disease and is increasingly viewed as an imbalance of immune responses to Mycobacterium tuberculosis (M. tb.) infection. In addition, this immune imbalance may be gender biased (males have a higher prevalence of TB) but reasons for such bias are uncertain. We hypothesized that studies on profiles of immune-biomarkers will not only provide insight into molecular basis of gender bias but may also help identify biomarkers to monitor efficacy of TB therapy. We examined 10 plasma cytokine/chemokine/growth-factor and 8 antibody (against 8 M. tb. antigens) biomarkers (elevated in TB patients) by multiplex microbead immunoassays. In addition, we examined these biomarkers in patients under anti-tuberculosis therapy (ATT). The results showed that female patients contained significantly higher levels of CXCL9 (MIG) and CXCL10 (IP-10), while males contained higher levels of PDGF-BB. In contrast, more males than females contained antibodies against several antigens. Our results also show that there are progressive and substantial decreases in plasma levels of CXCL9, CXCL10, PDGF-BB, IFN??, and IL-18, correlating with treatment success. Our results suggest that studies on gender bias in immunebiomarkers will enhance understanding of host responses in TB and would be valuable as biomarkers for monitoring efficacy of ATT.", "author" : [ { "dropping-particle" : "", "family" : "Chavez", "given" : "Karina", "non-dropping-particle" : "", "parse-names" : false, "suffix" : "" }, { "dropping-particle" : "", "family" : "Ravindran", "given" : "Resmi", "non-dropping-particle" : "", "parse-names" : false, "suffix" : "" }, { "dropping-particle" : "", "family" : "Dehnad", "given" : "Ali", "non-dropping-particle" : "", "parse-names" : false, "suffix" : "" }, { "dropping-particle" : "", "family" : "Khan", "given" : "Imran H.", "non-dropping-particle" : "", "parse-names" : false, "suffix" : "" } ], "container-title" : "Tuberculosis", "id" : "ITEM-1", "issued" : { "date-parts" : [ [ "2016" ] ] }, "page" : "17-24", "publisher" : "Elsevier Ltd", "title" : "Gender biased immune-biomarkers in active tuberculosis and correlation of their profiles to efficacy of therapy", "type" : "article-journal", "volume" : "99" }, "uris" : [ "http://www.mendeley.com/documents/?uuid=18ee78a3-e9bd-4bde-8908-c17dc2612a7d" ] } ], "mendeley" : { "formattedCitation" : "&lt;sup&gt;18&lt;/sup&gt;", "plainTextFormattedCitation" : "18", "previouslyFormattedCitation" : "&lt;sup&gt;18&lt;/sup&gt;" }, "properties" : { "noteIndex" : 0 }, "schema" : "https://github.com/citation-style-language/schema/raw/master/csl-citation.json" }</w:instrText>
      </w:r>
      <w:r>
        <w:fldChar w:fldCharType="separate"/>
      </w:r>
      <w:bookmarkStart w:id="15" w:name="__Fieldmark__276_1494798506"/>
      <w:r>
        <w:rPr>
          <w:rFonts w:cs="Arial" w:ascii="Arial" w:hAnsi="Arial"/>
        </w:rPr>
      </w:r>
      <w:r>
        <w:rPr>
          <w:rFonts w:cs="Arial" w:ascii="Arial" w:hAnsi="Arial"/>
          <w:vertAlign w:val="superscript"/>
        </w:rPr>
        <w:t>18</w:t>
      </w:r>
      <w:r>
        <w:rPr>
          <w:rFonts w:cs="Arial" w:ascii="Arial" w:hAnsi="Arial"/>
        </w:rPr>
      </w:r>
      <w:r>
        <w:fldChar w:fldCharType="end"/>
      </w:r>
      <w:bookmarkEnd w:id="15"/>
      <w:r>
        <w:rPr>
          <w:rFonts w:cs="Arial" w:ascii="Arial" w:hAnsi="Arial"/>
        </w:rPr>
        <w:t>. A pilot study in Nigeria and Nepal showed that sputum smear positivity at diagnosis could be predicted through a decrease in plasma levels of IP-10 after only seven days of treatment</w:t>
      </w:r>
      <w:r>
        <w:fldChar w:fldCharType="begin"/>
      </w:r>
      <w:r>
        <w:instrText>ADDIN CSL_CITATION { "citationItems" : [ { "id" : "ITEM-1", "itemData" : { "DOI" : "10.1371/journal.pone.0129552", "ISBN" : "1932-6203 (Electronic)\\r1932-6203 (Linking)", "ISSN" : "19326203", "PMID" : "26115421", "abstract" : "BACKGROUND: Many patients treated for tuberculosis (TB) in low and middle income countries are treated based on clinical suspicion without bacteriological confirmation. This is often due to lack of rapid simple accurate diagnostics and low healthcare provider confidence in the predictive value of current tests. We previously reported in an animal TB model that levels of host markers rapidly change in response to treatment initiation.\\n\\nMETHODS: We assessed the potential of host biomarker kinetics of TB patients during the first two weeks of therapy to identify patients responding to treatment. Adult patients clinically diagnosed with and treated for TB, 29 in Nigeria and 24 in Nepal, were analyzed.\\n\\nRESULTS: Changes in concentrations of non-specific host biomarkers, particularly IP-10, in response to the first week of anti-TB therapy were strongly associated with bacteriological confirmation of TB. A decrease in IP-10 level of &gt;300pg/ml between 0 and 7 days of treatment identified 75% of both smear-positive and smear-negative culture positive patients and correctly excluded TB in all nine culture negative patients.\\n\\nCONCLUSIONS: Monitoring of early IP-10 responses to treatment could form the basis of a simplified assay and could help identify patients who were erroneously clinically diagnosed with TB or those infected with drug resistant strains on inappropriate treatment. We believe this approach may be particularly appropriate for difficult to diagnose patients, e.g. smear-negative HIV-positive, or those with extra-pulmonary TB, often treated without bacterial confirmation.", "author" : [ { "dropping-particle" : "", "family" : "Hertog", "given" : "Alice L.", "non-dropping-particle" : "Den", "parse-names" : false, "suffix" : "" }, { "dropping-particle" : "", "family" : "Montero-Mart\u00edn", "given" : "Mar\u00eda", "non-dropping-particle" : "", "parse-names" : false, "suffix" : "" }, { "dropping-particle" : "", "family" : "Saunders", "given" : "Rachel L.", "non-dropping-particle" : "", "parse-names" : false, "suffix" : "" }, { "dropping-particle" : "", "family" : "Blakiston", "given" : "Matthew", "non-dropping-particle" : "", "parse-names" : false, "suffix" : "" }, { "dropping-particle" : "", "family" : "Menting", "given" : "Sandra", "non-dropping-particle" : "", "parse-names" : false, "suffix" : "" }, { "dropping-particle" : "", "family" : "Sherchand", "given" : "Jeevan B.", "non-dropping-particle" : "", "parse-names" : false, "suffix" : "" }, { "dropping-particle" : "", "family" : "Lawson", "given" : "Lovett", "non-dropping-particle" : "", "parse-names" : false, "suffix" : "" }, { "dropping-particle" : "", "family" : "Oladimeji", "given" : "Olanrewaju", "non-dropping-particle" : "", "parse-names" : false, "suffix" : "" }, { "dropping-particle" : "", "family" : "Abdurrahman", "given" : "Saddiq T.", "non-dropping-particle" : "", "parse-names" : false, "suffix" : "" }, { "dropping-particle" : "", "family" : "Cuevas", "given" : "Luis E.", "non-dropping-particle" : "", "parse-names" : false, "suffix" : "" }, { "dropping-particle" : "", "family" : "Anthony", "given" : "Richard M.", "non-dropping-particle" : "", "parse-names" : false, "suffix" : "" } ], "container-title" : "PLoS ONE", "id" : "ITEM-1", "issue" : "6", "issued" : { "date-parts" : [ [ "2015" ] ] }, "page" : "1-15", "title" : "Cytokine kinetics in the first week of tuberculosis therapy as a tool to confirm a clinical diagnosis and guide therapy", "type" : "article-journal", "volume" : "10" }, "uris" : [ "http://www.mendeley.com/documents/?uuid=69ecf967-7d16-43c5-b613-f26a767b6673" ] } ], "mendeley" : { "formattedCitation" : "&lt;sup&gt;19&lt;/sup&gt;", "plainTextFormattedCitation" : "19", "previouslyFormattedCitation" : "&lt;sup&gt;19&lt;/sup&gt;" }, "properties" : { "noteIndex" : 0 }, "schema" : "https://github.com/citation-style-language/schema/raw/master/csl-citation.json" }</w:instrText>
      </w:r>
      <w:r>
        <w:fldChar w:fldCharType="separate"/>
      </w:r>
      <w:bookmarkStart w:id="16" w:name="__Fieldmark__284_1494798506"/>
      <w:r>
        <w:rPr>
          <w:rFonts w:cs="Arial" w:ascii="Arial" w:hAnsi="Arial"/>
        </w:rPr>
      </w:r>
      <w:r>
        <w:rPr>
          <w:rFonts w:cs="Arial" w:ascii="Arial" w:hAnsi="Arial"/>
          <w:vertAlign w:val="superscript"/>
        </w:rPr>
        <w:t>19</w:t>
      </w:r>
      <w:r>
        <w:rPr>
          <w:rFonts w:cs="Arial" w:ascii="Arial" w:hAnsi="Arial"/>
        </w:rPr>
      </w:r>
      <w:r>
        <w:fldChar w:fldCharType="end"/>
      </w:r>
      <w:bookmarkEnd w:id="16"/>
      <w:r>
        <w:rPr>
          <w:rFonts w:cs="Arial" w:ascii="Arial" w:hAnsi="Arial"/>
        </w:rPr>
        <w:t xml:space="preserve">. In the present study we </w:t>
      </w:r>
      <w:del w:id="28" w:author="Unknown Author" w:date="2017-03-11T13:33:00Z">
        <w:r>
          <w:rPr>
            <w:rFonts w:cs="Arial" w:ascii="Arial" w:hAnsi="Arial"/>
          </w:rPr>
          <w:delText>estudied</w:delText>
        </w:r>
      </w:del>
      <w:ins w:id="29" w:author="Unknown Author" w:date="2017-03-11T13:33:00Z">
        <w:r>
          <w:rPr>
            <w:rFonts w:cs="Arial" w:ascii="Arial" w:hAnsi="Arial"/>
          </w:rPr>
          <w:t>ex</w:t>
        </w:r>
      </w:ins>
      <w:ins w:id="30" w:author="Unknown Author" w:date="2017-03-11T13:34:00Z">
        <w:r>
          <w:rPr>
            <w:rFonts w:cs="Arial" w:ascii="Arial" w:hAnsi="Arial"/>
          </w:rPr>
          <w:t>amined</w:t>
        </w:r>
      </w:ins>
      <w:r>
        <w:rPr>
          <w:rFonts w:cs="Arial" w:ascii="Arial" w:hAnsi="Arial"/>
        </w:rPr>
        <w:t xml:space="preserve"> if this early response was also observable in an HIV infected population, which due to impaired immunity, might show a different IP-10 in response to TB disease/treatment. The lack of accessible </w:t>
      </w:r>
      <w:ins w:id="31" w:author="Unknown Author" w:date="2017-03-11T13:34:00Z">
        <w:r>
          <w:rPr>
            <w:rFonts w:cs="Arial" w:ascii="Arial" w:hAnsi="Arial"/>
          </w:rPr>
          <w:t xml:space="preserve">and </w:t>
        </w:r>
      </w:ins>
      <w:r>
        <w:rPr>
          <w:rFonts w:cs="Arial" w:ascii="Arial" w:hAnsi="Arial"/>
        </w:rPr>
        <w:t xml:space="preserve">effective tools to follow </w:t>
      </w:r>
      <w:del w:id="32" w:author="Unknown Author" w:date="2017-03-11T13:34:00Z">
        <w:r>
          <w:rPr>
            <w:rFonts w:cs="Arial" w:ascii="Arial" w:hAnsi="Arial"/>
          </w:rPr>
          <w:delText xml:space="preserve">the </w:delText>
        </w:r>
      </w:del>
      <w:r>
        <w:rPr>
          <w:rFonts w:cs="Arial" w:ascii="Arial" w:hAnsi="Arial"/>
        </w:rPr>
        <w:t xml:space="preserve">long and complex TB treatment </w:t>
      </w:r>
      <w:ins w:id="33" w:author="Unknown Author" w:date="2017-03-11T13:34:00Z">
        <w:r>
          <w:rPr>
            <w:rFonts w:cs="Arial" w:ascii="Arial" w:hAnsi="Arial"/>
          </w:rPr>
          <w:t xml:space="preserve">regimens </w:t>
        </w:r>
      </w:ins>
      <w:r>
        <w:rPr>
          <w:rFonts w:cs="Arial" w:ascii="Arial" w:hAnsi="Arial"/>
        </w:rPr>
        <w:t xml:space="preserve">means that we need follow up studies to </w:t>
      </w:r>
      <w:del w:id="34" w:author="Unknown Author" w:date="2017-03-11T13:34:00Z">
        <w:r>
          <w:rPr>
            <w:rFonts w:cs="Arial" w:ascii="Arial" w:hAnsi="Arial"/>
          </w:rPr>
          <w:delText xml:space="preserve">confirm and </w:delText>
        </w:r>
      </w:del>
      <w:r>
        <w:rPr>
          <w:rFonts w:cs="Arial" w:ascii="Arial" w:hAnsi="Arial"/>
        </w:rPr>
        <w:t>further assess the role of IP-10 as a potential tool to monitor treatment response or to identify patients receiving inappropriate therapy. It is also critical that any host biomarkers widely applied remain informative in HIV infected populations, a group with a much higher risk of developing TB disease.</w:t>
      </w:r>
    </w:p>
    <w:p>
      <w:pPr>
        <w:pStyle w:val="Normal"/>
        <w:spacing w:lineRule="auto" w:line="360" w:before="0" w:after="120"/>
        <w:rPr/>
      </w:pPr>
      <w:r>
        <w:rPr>
          <w:rFonts w:cs="Arial" w:ascii="Arial" w:hAnsi="Arial"/>
        </w:rPr>
        <w:t xml:space="preserve">We </w:t>
      </w:r>
      <w:del w:id="35" w:author="Unknown Author" w:date="2017-03-11T13:34:00Z">
        <w:r>
          <w:rPr>
            <w:rFonts w:cs="Arial" w:ascii="Arial" w:hAnsi="Arial"/>
          </w:rPr>
          <w:delText xml:space="preserve">thus </w:delText>
        </w:r>
      </w:del>
      <w:r>
        <w:rPr>
          <w:rFonts w:cs="Arial" w:ascii="Arial" w:hAnsi="Arial"/>
        </w:rPr>
        <w:t xml:space="preserve">investigated whether </w:t>
      </w:r>
      <w:r>
        <w:rPr>
          <w:rFonts w:cs="Arial" w:ascii="Arial" w:hAnsi="Arial"/>
          <w:lang w:val="en-US"/>
        </w:rPr>
        <w:t xml:space="preserve">changes in the kinetics of IP-10 in the first week of therapy are associated with bacteriological confirmation at diagnosis among adult HIV infected patients starting TB treatment. </w:t>
      </w:r>
      <w:r>
        <w:rPr>
          <w:rFonts w:cs="Arial" w:ascii="Arial" w:hAnsi="Arial"/>
        </w:rPr>
        <w:t xml:space="preserve"> As a secondary objective we explored the relationship between </w:t>
      </w:r>
      <w:r>
        <w:rPr>
          <w:rFonts w:cs="Arial" w:ascii="Arial" w:hAnsi="Arial"/>
          <w:lang w:val="en-US"/>
        </w:rPr>
        <w:t>kinetics of serum levels of IP-10 and treatment outcomes.</w:t>
      </w:r>
    </w:p>
    <w:p>
      <w:pPr>
        <w:pStyle w:val="Normal"/>
        <w:rPr>
          <w:rFonts w:ascii="Arial" w:hAnsi="Arial" w:cs="Arial"/>
          <w:lang w:val="en-US"/>
        </w:rPr>
      </w:pPr>
      <w:r>
        <w:rPr>
          <w:rFonts w:cs="Arial" w:ascii="Arial" w:hAnsi="Arial"/>
          <w:lang w:val="en-US"/>
        </w:rPr>
      </w:r>
      <w:r>
        <w:br w:type="page"/>
      </w:r>
    </w:p>
    <w:p>
      <w:pPr>
        <w:pStyle w:val="Normal"/>
        <w:spacing w:lineRule="auto" w:line="360" w:before="0" w:after="120"/>
        <w:rPr>
          <w:rFonts w:ascii="Arial" w:hAnsi="Arial" w:cs="Arial"/>
          <w:lang w:val="en-US"/>
        </w:rPr>
      </w:pPr>
      <w:r>
        <w:rPr>
          <w:rFonts w:cs="Arial" w:ascii="Arial" w:hAnsi="Arial"/>
          <w:b/>
          <w:lang w:val="en-US"/>
        </w:rPr>
        <w:t>Methods</w:t>
      </w:r>
    </w:p>
    <w:p>
      <w:pPr>
        <w:pStyle w:val="Normal"/>
        <w:spacing w:lineRule="auto" w:line="360" w:before="0" w:after="120"/>
        <w:rPr>
          <w:rFonts w:ascii="Arial" w:hAnsi="Arial" w:cs="Arial"/>
          <w:i/>
          <w:i/>
          <w:lang w:val="en-US"/>
        </w:rPr>
      </w:pPr>
      <w:r>
        <w:rPr>
          <w:rFonts w:cs="Arial" w:ascii="Arial" w:hAnsi="Arial"/>
          <w:i/>
          <w:lang w:val="en-US"/>
        </w:rPr>
        <w:t>Study setting</w:t>
      </w:r>
    </w:p>
    <w:p>
      <w:pPr>
        <w:pStyle w:val="Normal"/>
        <w:spacing w:lineRule="auto" w:line="360"/>
        <w:rPr/>
      </w:pPr>
      <w:r>
        <w:rPr>
          <w:rFonts w:cs="Arial" w:ascii="Arial" w:hAnsi="Arial"/>
        </w:rPr>
        <w:t xml:space="preserve">The study was conducted in the district of Manhiça, </w:t>
      </w:r>
      <w:r>
        <w:rPr>
          <w:rFonts w:cs="Arial" w:ascii="Arial" w:hAnsi="Arial"/>
          <w:lang w:val="en-US"/>
        </w:rPr>
        <w:t>Southern Mozambique,</w:t>
      </w:r>
      <w:r>
        <w:rPr>
          <w:rFonts w:cs="Arial" w:ascii="Arial" w:hAnsi="Arial"/>
        </w:rPr>
        <w:t xml:space="preserve"> by the Centro de Investigação em Saude de Manhiça (CISM from its acronym in Portuguese)</w:t>
      </w:r>
      <w:ins w:id="36" w:author="Unknown Author" w:date="2017-03-11T13:35:00Z">
        <w:r>
          <w:rPr>
            <w:rFonts w:cs="Arial" w:ascii="Arial" w:hAnsi="Arial"/>
          </w:rPr>
          <w:t>.</w:t>
        </w:r>
      </w:ins>
      <w:r>
        <w:rPr>
          <w:rFonts w:cs="Arial" w:ascii="Arial" w:hAnsi="Arial"/>
        </w:rPr>
        <w:t xml:space="preserve"> At the time of the study the district had </w:t>
      </w:r>
      <w:r>
        <w:rPr>
          <w:rFonts w:cs="Arial" w:ascii="Arial" w:hAnsi="Arial"/>
          <w:lang w:val="en-US"/>
        </w:rPr>
        <w:t>178,000 inhabitants living in 39,000 households. Further demographic characterization of the district can be found elsewhere.</w:t>
      </w:r>
      <w:r>
        <w:fldChar w:fldCharType="begin"/>
      </w:r>
      <w:r>
        <w:instrText>ADDIN CSL_CITATION { "citationItems" : [ { "id" : "ITEM-1", "itemData" : { "DOI" : "10.1093/ije/dyt148", "ISSN" : "0300-5771", "author" : [ { "dropping-particle" : "", "family" : "Sacoor", "given" : "C.", "non-dropping-particle" : "", "parse-names" : false, "suffix" : "" }, { "dropping-particle" : "", "family" : "Nhacolo", "given" : "a.", "non-dropping-particle" : "", "parse-names" : false, "suffix" : "" }, { "dropping-particle" : "", "family" : "Nhalungo", "given" : "D.", "non-dropping-particle" : "", "parse-names" : false, "suffix" : "" }, { "dropping-particle" : "", "family" : "Aponte", "given" : "J. J.", "non-dropping-particle" : "", "parse-names" : false, "suffix" : "" }, { "dropping-particle" : "", "family" : "Bassat", "given" : "Q.", "non-dropping-particle" : "", "parse-names" : false, "suffix" : "" }, { "dropping-particle" : "", "family" : "Augusto", "given" : "O.", "non-dropping-particle" : "", "parse-names" : false, "suffix" : "" }, { "dropping-particle" : "", "family" : "Mandomando", "given" : "I.", "non-dropping-particle" : "", "parse-names" : false, "suffix" : "" }, { "dropping-particle" : "", "family" : "Sacarlal", "given" : "J.", "non-dropping-particle" : "", "parse-names" : false, "suffix" : "" }, { "dropping-particle" : "", "family" : "Lauchande", "given" : "N.", "non-dropping-particle" : "", "parse-names" : false, "suffix" : "" }, { "dropping-particle" : "", "family" : "Sigauque", "given" : "B.", "non-dropping-particle" : "", "parse-names" : false, "suffix" : "" }, { "dropping-particle" : "", "family" : "Alonso", "given" : "P.", "non-dropping-particle" : "", "parse-names" : false, "suffix" : "" }, { "dropping-particle" : "", "family" : "Macete", "given" : "E.", "non-dropping-particle" : "", "parse-names" : false, "suffix" : "" } ], "container-title" : "International Journal of Epidemiology", "id" : "ITEM-1", "issue" : "5", "issued" : { "date-parts" : [ [ "2013", "10", "24" ] ] }, "page" : "1309-1318", "title" : "Profile: Manhica Health Research Centre (Manhica HDSS)", "type" : "article-journal", "volume" : "42" }, "uris" : [ "http://www.mendeley.com/documents/?uuid=1e0e3d7f-13f3-4e67-81c9-5085f40820fb" ] } ], "mendeley" : { "formattedCitation" : "&lt;sup&gt;20&lt;/sup&gt;", "plainTextFormattedCitation" : "20", "previouslyFormattedCitation" : "&lt;sup&gt;20&lt;/sup&gt;" }, "properties" : { "noteIndex" : 0 }, "schema" : "https://github.com/citation-style-language/schema/raw/master/csl-citation.json" }</w:instrText>
      </w:r>
      <w:r>
        <w:fldChar w:fldCharType="separate"/>
      </w:r>
      <w:bookmarkStart w:id="17" w:name="__Fieldmark__352_1494798506"/>
      <w:r>
        <w:rPr>
          <w:rFonts w:cs="Arial" w:ascii="Arial" w:hAnsi="Arial"/>
          <w:lang w:val="en-US"/>
        </w:rPr>
      </w:r>
      <w:r>
        <w:rPr>
          <w:rFonts w:cs="Arial" w:ascii="Arial" w:hAnsi="Arial"/>
          <w:vertAlign w:val="superscript"/>
          <w:lang w:val="en-US"/>
        </w:rPr>
        <w:t>20</w:t>
      </w:r>
      <w:r>
        <w:rPr>
          <w:rFonts w:cs="Arial" w:ascii="Arial" w:hAnsi="Arial"/>
          <w:lang w:val="en-US"/>
        </w:rPr>
      </w:r>
      <w:r>
        <w:fldChar w:fldCharType="end"/>
      </w:r>
      <w:bookmarkEnd w:id="17"/>
      <w:r>
        <w:rPr>
          <w:rFonts w:cs="Arial" w:ascii="Arial" w:hAnsi="Arial"/>
          <w:lang w:val="en-US"/>
        </w:rPr>
        <w:t xml:space="preserve"> The prevalence of HIV among adults aged 18-47 is 39.9%.</w:t>
      </w:r>
      <w:r>
        <w:fldChar w:fldCharType="begin"/>
      </w:r>
      <w:r>
        <w:instrText>ADDIN CSL_CITATION { "citationItems" : [ { "id" : "ITEM-1", "itemData" : { "DOI" : "10.1111/j.1468-1293.2012.01018.x", "ISSN" : "1468-1293", "PMID" : "22500780", "abstract" : "Southern African countries have borne the brunt of the HIV/AIDS pandemic. Monitoring epidemiological dynamics is critical to identify the populations at greatest risk of infection and to guide control strategies.", "author" : [ { "dropping-particle" : "", "family" : "Gonz\u00e1lez", "given" : "R", "non-dropping-particle" : "", "parse-names" : false, "suffix" : "" }, { "dropping-particle" : "", "family" : "Munguambe", "given" : "K", "non-dropping-particle" : "", "parse-names" : false, "suffix" : "" }, { "dropping-particle" : "", "family" : "Aponte", "given" : "Jj", "non-dropping-particle" : "", "parse-names" : false, "suffix" : "" }, { "dropping-particle" : "", "family" : "Bavo", "given" : "C", "non-dropping-particle" : "", "parse-names" : false, "suffix" : "" }, { "dropping-particle" : "", "family" : "Nhalungo", "given" : "D", "non-dropping-particle" : "", "parse-names" : false, "suffix" : "" }, { "dropping-particle" : "", "family" : "Macete", "given" : "E", "non-dropping-particle" : "", "parse-names" : false, "suffix" : "" }, { "dropping-particle" : "", "family" : "Alonso", "given" : "Pl", "non-dropping-particle" : "", "parse-names" : false, "suffix" : "" }, { "dropping-particle" : "", "family" : "Men\u00e9ndez", "given" : "C", "non-dropping-particle" : "", "parse-names" : false, "suffix" : "" }, { "dropping-particle" : "", "family" : "Naniche", "given" : "D", "non-dropping-particle" : "", "parse-names" : false, "suffix" : "" } ], "container-title" : "HIV medicine", "id" : "ITEM-1", "issue" : "10", "issued" : { "date-parts" : [ [ "2012", "11" ] ] }, "page" : "581-8", "title" : "High HIV prevalence in a southern semi-rural area of Mozambique: a community-based survey.", "type" : "article-journal", "volume" : "13" }, "uris" : [ "http://www.mendeley.com/documents/?uuid=a8c0b9b7-c366-451a-a20c-a84809cffeff" ] } ], "mendeley" : { "formattedCitation" : "&lt;sup&gt;21&lt;/sup&gt;", "plainTextFormattedCitation" : "21", "previouslyFormattedCitation" : "&lt;sup&gt;21&lt;/sup&gt;" }, "properties" : { "noteIndex" : 0 }, "schema" : "https://github.com/citation-style-language/schema/raw/master/csl-citation.json" }</w:instrText>
      </w:r>
      <w:r>
        <w:fldChar w:fldCharType="separate"/>
      </w:r>
      <w:bookmarkStart w:id="18" w:name="__Fieldmark__358_1494798506"/>
      <w:r>
        <w:rPr>
          <w:rFonts w:cs="Arial" w:ascii="Arial" w:hAnsi="Arial"/>
          <w:lang w:val="en-US"/>
        </w:rPr>
      </w:r>
      <w:r>
        <w:rPr>
          <w:rFonts w:cs="Arial" w:ascii="Arial" w:hAnsi="Arial"/>
          <w:vertAlign w:val="superscript"/>
          <w:lang w:val="en-US"/>
        </w:rPr>
        <w:t>21</w:t>
      </w:r>
      <w:r>
        <w:rPr>
          <w:rFonts w:cs="Arial" w:ascii="Arial" w:hAnsi="Arial"/>
          <w:lang w:val="en-US"/>
        </w:rPr>
      </w:r>
      <w:r>
        <w:fldChar w:fldCharType="end"/>
      </w:r>
      <w:bookmarkEnd w:id="18"/>
      <w:r>
        <w:rPr>
          <w:rFonts w:cs="Arial" w:ascii="Arial" w:hAnsi="Arial"/>
          <w:lang w:val="en-US"/>
        </w:rPr>
        <w:t xml:space="preserve"> Despite a very low case notification rate in the country, TB notification rates in the district of Manhiça have been rising at least since </w:t>
      </w:r>
      <w:ins w:id="37" w:author="Unknown Author" w:date="2017-03-11T13:35:00Z">
        <w:r>
          <w:rPr>
            <w:rFonts w:cs="Arial" w:ascii="Arial" w:hAnsi="Arial"/>
            <w:lang w:val="en-US"/>
          </w:rPr>
          <w:t xml:space="preserve">the </w:t>
        </w:r>
      </w:ins>
      <w:r>
        <w:rPr>
          <w:rFonts w:cs="Arial" w:ascii="Arial" w:hAnsi="Arial"/>
          <w:lang w:val="en-US"/>
        </w:rPr>
        <w:t>late 1990s.</w:t>
      </w:r>
      <w:r>
        <w:fldChar w:fldCharType="begin"/>
      </w:r>
      <w:r>
        <w:instrText>ADDIN CSL_CITATION { "citationItems" : [ { "id" : "ITEM-1", "itemData" : { "ISBN" : "978 92 4 156539 4", "author" : [ { "dropping-particle" : "", "family" : "World Health Organization.", "given" : "", "non-dropping-particle" : "", "parse-names" : false, "suffix" : "" } ], "editor" : [ { "dropping-particle" : "", "family" : "WHO/HTM/TB/2016.13", "given" : "", "non-dropping-particle" : "", "parse-names" : false, "suffix" : "" } ], "id" : "ITEM-1", "issued" : { "date-parts" : [ [ "2016" ] ] }, "publisher-place" : "Geneva, Switzerland", "title" : "Global Tuberculosis Report 2016", "type" : "book" }, "uris" : [ "http://www.mendeley.com/documents/?uuid=49921b33-a8a4-4fc1-a4e6-b71e6a701408" ] }, { "id" : "ITEM-2", "itemData" : { "author" : [ { "dropping-particle" : "", "family" : "Garc\u00eda-Basteiro", "given" : "AL", "non-dropping-particle" : "", "parse-names" : false, "suffix" : "" }, { "dropping-particle" : "", "family" : "Ribeiro", "given" : "RM", "non-dropping-particle" : "", "parse-names" : false, "suffix" : "" }, { "dropping-particle" : "", "family" : "Brew", "given" : "J", "non-dropping-particle" : "", "parse-names" : false, "suffix" : "" }, { "dropping-particle" : "", "family" : "Sacoor", "given" : "C", "non-dropping-particle" : "", "parse-names" : false, "suffix" : "" }, { "dropping-particle" : "", "family" : "Valencia", "given" : "S", "non-dropping-particle" : "", "parse-names" : false, "suffix" : "" }, { "dropping-particle" : "", "family" : "Bulo", "given" : "H", "non-dropping-particle" : "", "parse-names" : false, "suffix" : "" }, { "dropping-particle" : "", "family" : "Cobelens", "given" : "F", "non-dropping-particle" : "", "parse-names" : false, "suffix" : "" }, { "dropping-particle" : "", "family" : "Macete", "given" : "E", "non-dropping-particle" : "", "parse-names" : false, "suffix" : "" } ], "container-title" : "Eur Respir J", "id" : "ITEM-2", "issued" : { "date-parts" : [ [ "2016" ] ] }, "title" : "Tuberculosis on the rise in southern Mozambique (1997-2012)", "type" : "article-journal", "volume" : "In press" }, "uris" : [ "http://www.mendeley.com/documents/?uuid=8299d220-1162-4cb6-be9b-fb1d5e88973e" ] }, { "id" : "ITEM-3", "itemData" : { "DOI" : "10.1183/13993003.01454-2015", "ISSN" : "13993003", "abstract" : "Two core indicators adopted for evaluating tuberculosis (TB) control programmes are treatment outcome and case detection rate (CDR). While the former is easy to report, the CDR can only be estimated (calculated as notifications of new and relapse cases divided by estimated incidence). According to the World Health Organization (WHO), Mozambique has one of the lowest CDRs among the high TB burden countries (HBCs), with 37% in 2013 [1]. In children, calculating CDR is even more challenging, given the difficulty in diagnosing TB and the lack of accurate estimates for paediatric incidence [2]. Several paediatric TB incidence estimates have been published recently [3-5], showing higher figures than those provided by WHO. The large variation in estimates and the lack of population-based data from HBCs (particularly from Sub-Saharan Africa) highlights the urgent need for new data to inform predictive models necessary to implement the \"End TB Strategy\" and achieve elimination [6]. The objective of this study was to calculate the paediatric CDR in Mozambique and to provide reference methodology and evidence for other countries.", "author" : [ { "dropping-particle" : "", "family" : "Lopez-Varela", "given" : "Elisa", "non-dropping-particle" : "", "parse-names" : false, "suffix" : "" }, { "dropping-particle" : "", "family" : "Augusto", "given" : "Orvalho Joaquim", "non-dropping-particle" : "", "parse-names" : false, "suffix" : "" }, { "dropping-particle" : "", "family" : "Guerra", "given" : "Luis", "non-dropping-particle" : "", "parse-names" : false, "suffix" : "" }, { "dropping-particle" : "", "family" : "Respeito", "given" : "Durval", "non-dropping-particle" : "", "parse-names" : false, "suffix" : "" }, { "dropping-particle" : "", "family" : "Sacoor", "given" : "Charfudin", "non-dropping-particle" : "", "parse-names" : false, "suffix" : "" }, { "dropping-particle" : "", "family" : "Sacarlal", "given" : "Jahit", "non-dropping-particle" : "", "parse-names" : false, "suffix" : "" }, { "dropping-particle" : "", "family" : "Migliori", "given" : "Giovanni Battista", "non-dropping-particle" : "", "parse-names" : false, "suffix" : "" }, { "dropping-particle" : "", "family" : "Sotgiu", "given" : "Giovanni", "non-dropping-particle" : "", "parse-names" : false, "suffix" : "" }, { "dropping-particle" : "", "family" : "Alonso", "given" : "Pedro L.", "non-dropping-particle" : "", "parse-names" : false, "suffix" : "" }, { "dropping-particle" : "", "family" : "Garc??a-Basteiro", "given" : "Alberto L.", "non-dropping-particle" : "", "parse-names" : false, "suffix" : "" } ], "container-title" : "European Respiratory Journal", "id" : "ITEM-3", "issue" : "3", "issued" : { "date-parts" : [ [ "2016" ] ] }, "page" : "1003-1005", "title" : "Low paediatric tuberculosis case detection rate in Southern Mozambique", "type" : "article-journal", "volume" : "47" }, "uris" : [ "http://www.mendeley.com/documents/?uuid=ec7e2f55-7a5f-424a-8074-c38f680374d6" ] } ], "mendeley" : { "formattedCitation" : "&lt;sup&gt;1,22,23&lt;/sup&gt;", "plainTextFormattedCitation" : "1,22,23", "previouslyFormattedCitation" : "&lt;sup&gt;1,22,23&lt;/sup&gt;" }, "properties" : { "noteIndex" : 0 }, "schema" : "https://github.com/citation-style-language/schema/raw/master/csl-citation.json" }</w:instrText>
      </w:r>
      <w:r>
        <w:fldChar w:fldCharType="separate"/>
      </w:r>
      <w:bookmarkStart w:id="19" w:name="__Fieldmark__367_1494798506"/>
      <w:r>
        <w:rPr>
          <w:rFonts w:cs="Arial" w:ascii="Arial" w:hAnsi="Arial"/>
          <w:lang w:val="en-US"/>
        </w:rPr>
      </w:r>
      <w:r>
        <w:rPr>
          <w:rFonts w:cs="Arial" w:ascii="Arial" w:hAnsi="Arial"/>
          <w:vertAlign w:val="superscript"/>
          <w:lang w:val="en-US"/>
        </w:rPr>
        <w:t>1,22,23</w:t>
      </w:r>
      <w:r>
        <w:rPr>
          <w:rFonts w:cs="Arial" w:ascii="Arial" w:hAnsi="Arial"/>
          <w:lang w:val="en-US"/>
        </w:rPr>
      </w:r>
      <w:r>
        <w:fldChar w:fldCharType="end"/>
      </w:r>
      <w:bookmarkEnd w:id="19"/>
      <w:r>
        <w:rPr>
          <w:rFonts w:cs="Arial" w:ascii="Arial" w:hAnsi="Arial"/>
          <w:lang w:val="en-US"/>
        </w:rPr>
        <w:t xml:space="preserve"> Mortality during TB treatment has been reported to be very high, especially among HIV infected individuals.</w:t>
      </w:r>
      <w:r>
        <w:fldChar w:fldCharType="begin"/>
      </w:r>
      <w:r>
        <w:instrText>ADDIN CSL_CITATION { "citationItems" : [ { "id" : "ITEM-1", "itemData" : { "DOI" : "10.1186/s12879-016-1534-y", "ISSN" : "1471-2334", "PMID" : "27198545", "author" : [ { "dropping-particle" : "", "family" : "Garc\u00eda-Basteiro", "given" : "Alberto L.", "non-dropping-particle" : "", "parse-names" : false, "suffix" : "" }, { "dropping-particle" : "", "family" : "Respeito", "given" : "Durval", "non-dropping-particle" : "", "parse-names" : false, "suffix" : "" }, { "dropping-particle" : "", "family" : "Augusto", "given" : "Orvalho J.", "non-dropping-particle" : "", "parse-names" : false, "suffix" : "" }, { "dropping-particle" : "", "family" : "L\u00f3pez-Varela", "given" : "Elisa", "non-dropping-particle" : "", "parse-names" : false, "suffix" : "" }, { "dropping-particle" : "", "family" : "Sacoor", "given" : "Charfudin", "non-dropping-particle" : "", "parse-names" : false, "suffix" : "" }, { "dropping-particle" : "", "family" : "Sequera", "given" : "Victor G.", "non-dropping-particle" : "", "parse-names" : false, "suffix" : "" }, { "dropping-particle" : "", "family" : "Casellas", "given" : "Aina", "non-dropping-particle" : "", "parse-names" : false, "suffix" : "" }, { "dropping-particle" : "", "family" : "Bassat", "given" : "Quique", "non-dropping-particle" : "", "parse-names" : false, "suffix" : "" }, { "dropping-particle" : "", "family" : "Manhi\u00e7a", "given" : "Ivan", "non-dropping-particle" : "", "parse-names" : false, "suffix" : "" }, { "dropping-particle" : "", "family" : "Macete", "given" : "Eusebio", "non-dropping-particle" : "", "parse-names" : false, "suffix" : "" }, { "dropping-particle" : "", "family" : "Cobelens", "given" : "Frank", "non-dropping-particle" : "", "parse-names" : false, "suffix" : "" }, { "dropping-particle" : "", "family" : "Alonso", "given" : "Pedro L.", "non-dropping-particle" : "", "parse-names" : false, "suffix" : "" } ], "container-title" : "BMC Infectious Diseases", "id" : "ITEM-1", "issue" : "1", "issued" : { "date-parts" : [ [ "2016" ] ] }, "page" : "214", "publisher" : "BMC Infectious Diseases", "title" : "Poor tuberculosis treatment outcomes in Southern Mozambique (2011\u20132012)", "type" : "article-journal", "volume" : "16" }, "uris" : [ "http://www.mendeley.com/documents/?uuid=85c2764a-d417-46a3-b985-480c6f2c870a" ] } ], "mendeley" : { "formattedCitation" : "&lt;sup&gt;24&lt;/sup&gt;", "plainTextFormattedCitation" : "24", "previouslyFormattedCitation" : "&lt;sup&gt;24&lt;/sup&gt;" }, "properties" : { "noteIndex" : 0 }, "schema" : "https://github.com/citation-style-language/schema/raw/master/csl-citation.json" }</w:instrText>
      </w:r>
      <w:r>
        <w:fldChar w:fldCharType="separate"/>
      </w:r>
      <w:bookmarkStart w:id="20" w:name="__Fieldmark__374_1494798506"/>
      <w:r>
        <w:rPr>
          <w:rFonts w:cs="Arial" w:ascii="Arial" w:hAnsi="Arial"/>
          <w:lang w:val="en-US"/>
        </w:rPr>
      </w:r>
      <w:r>
        <w:rPr>
          <w:rFonts w:cs="Arial" w:ascii="Arial" w:hAnsi="Arial"/>
          <w:vertAlign w:val="superscript"/>
          <w:lang w:val="en-US"/>
        </w:rPr>
        <w:t>24</w:t>
      </w:r>
      <w:r>
        <w:rPr>
          <w:rFonts w:cs="Arial" w:ascii="Arial" w:hAnsi="Arial"/>
          <w:lang w:val="en-US"/>
        </w:rPr>
      </w:r>
      <w:r>
        <w:fldChar w:fldCharType="end"/>
      </w:r>
      <w:bookmarkEnd w:id="20"/>
      <w:r>
        <w:rPr>
          <w:rFonts w:cs="Arial" w:ascii="Arial" w:hAnsi="Arial"/>
          <w:lang w:val="en-US"/>
        </w:rPr>
        <w:t xml:space="preserve"> A recent study showed that the MDR prevalence in the district is 4% and 15% among new and retreatment cases respectively.</w:t>
      </w:r>
      <w:r>
        <w:fldChar w:fldCharType="begin"/>
      </w:r>
      <w:r>
        <w:instrText>ADDIN CSL_CITATION { "citationItems" : [ { "id" : "ITEM-1", "itemData" : { "author" : [ { "dropping-particle" : "", "family" : "Valencia", "given" : "Salome", "non-dropping-particle" : "", "parse-names" : false, "suffix" : "" }, { "dropping-particle" : "", "family" : "Respeito", "given" : "Durval", "non-dropping-particle" : "", "parse-names" : false, "suffix" : "" }, { "dropping-particle" : "", "family" : "Blanco", "given" : "Silvia", "non-dropping-particle" : "", "parse-names" : false, "suffix" : "" }, { "dropping-particle" : "", "family" : "Ribeiro", "given" : "Rafaela Miranda", "non-dropping-particle" : "", "parse-names" : false, "suffix" : "" }, { "dropping-particle" : "", "family" : "Lopez-Varela", "given" : "Elisa", "non-dropping-particle" : "", "parse-names" : false, "suffix" : "" }, { "dropping-particle" : "", "family" : "Sequera", "given" : "Victor G", "non-dropping-particle" : "", "parse-names" : false, "suffix" : "" }, { "dropping-particle" : "", "family" : "Saavedra", "given" : "Bel\u00e9n", "non-dropping-particle" : "", "parse-names" : false, "suffix" : "" }, { "dropping-particle" : "", "family" : "Mambuque", "given" : "Edson", "non-dropping-particle" : "", "parse-names" : false, "suffix" : "" }, { "dropping-particle" : "", "family" : "Gomez Morillo", "given" : "Marta", "non-dropping-particle" : "", "parse-names" : false, "suffix" : "" }, { "dropping-particle" : "", "family" : "Bulo", "given" : "Helder", "non-dropping-particle" : "", "parse-names" : false, "suffix" : "" }, { "dropping-particle" : "", "family" : "Cobelens", "given" : "F", "non-dropping-particle" : "", "parse-names" : false, "suffix" : "" }, { "dropping-particle" : "", "family" : "Alonso", "given" : "PL", "non-dropping-particle" : "", "parse-names" : false, "suffix" : "" }, { "dropping-particle" : "", "family" : "Caminero", "given" : "Jose A", "non-dropping-particle" : "", "parse-names" : false, "suffix" : "" }, { "dropping-particle" : "", "family" : "Garc\u00eda-Basteiro", "given" : "AL", "non-dropping-particle" : "", "parse-names" : false, "suffix" : "" } ], "container-title" : "Int J Tuberc Lung Dis", "id" : "ITEM-1", "issued" : { "date-parts" : [ [ "2017" ] ] }, "page" : "In press", "title" : "Tuberculosis drug resistance in Southern Mozambique: results of a population-level survey in Manhi\u00e7a", "type" : "article-journal" }, "uris" : [ "http://www.mendeley.com/documents/?uuid=2278ad3f-4d0f-4f1b-84a8-05f0fa9e4391" ] } ], "mendeley" : { "formattedCitation" : "&lt;sup&gt;25&lt;/sup&gt;", "plainTextFormattedCitation" : "25", "previouslyFormattedCitation" : "&lt;sup&gt;25&lt;/sup&gt;" }, "properties" : { "noteIndex" : 0 }, "schema" : "https://github.com/citation-style-language/schema/raw/master/csl-citation.json" }</w:instrText>
      </w:r>
      <w:r>
        <w:fldChar w:fldCharType="separate"/>
      </w:r>
      <w:bookmarkStart w:id="21" w:name="__Fieldmark__381_1494798506"/>
      <w:r>
        <w:rPr>
          <w:rFonts w:cs="Arial" w:ascii="Arial" w:hAnsi="Arial"/>
          <w:lang w:val="en-US"/>
        </w:rPr>
      </w:r>
      <w:r>
        <w:rPr>
          <w:rFonts w:cs="Arial" w:ascii="Arial" w:hAnsi="Arial"/>
          <w:vertAlign w:val="superscript"/>
          <w:lang w:val="en-US"/>
        </w:rPr>
        <w:t>25</w:t>
      </w:r>
      <w:bookmarkEnd w:id="21"/>
      <w:r>
        <w:rPr>
          <w:rFonts w:cs="Arial" w:ascii="Arial" w:hAnsi="Arial"/>
          <w:lang w:val="en-US"/>
        </w:rPr>
      </w:r>
      <w:r>
        <w:fldChar w:fldCharType="end"/>
      </w:r>
    </w:p>
    <w:p>
      <w:pPr>
        <w:pStyle w:val="Normal"/>
        <w:spacing w:lineRule="auto" w:line="360"/>
        <w:rPr/>
      </w:pPr>
      <w:r>
        <w:rPr>
          <w:rFonts w:cs="Arial" w:ascii="Arial" w:hAnsi="Arial"/>
        </w:rPr>
        <w:t xml:space="preserve">TB treatment is offered free of charge </w:t>
      </w:r>
      <w:del w:id="38" w:author="Unknown Author" w:date="2017-03-11T13:36:00Z">
        <w:r>
          <w:rPr>
            <w:rFonts w:cs="Arial" w:ascii="Arial" w:hAnsi="Arial"/>
          </w:rPr>
          <w:delText>in</w:delText>
        </w:r>
      </w:del>
      <w:ins w:id="39" w:author="Unknown Author" w:date="2017-03-11T13:36:00Z">
        <w:r>
          <w:rPr>
            <w:rFonts w:cs="Arial" w:ascii="Arial" w:hAnsi="Arial"/>
          </w:rPr>
          <w:t>at</w:t>
        </w:r>
      </w:ins>
      <w:r>
        <w:rPr>
          <w:rFonts w:cs="Arial" w:ascii="Arial" w:hAnsi="Arial"/>
        </w:rPr>
        <w:t xml:space="preserve"> all</w:t>
      </w:r>
      <w:ins w:id="40" w:author="Unknown Author" w:date="2017-03-11T13:36:00Z">
        <w:r>
          <w:rPr>
            <w:rFonts w:cs="Arial" w:ascii="Arial" w:hAnsi="Arial"/>
          </w:rPr>
          <w:t xml:space="preserve"> </w:t>
        </w:r>
      </w:ins>
      <w:ins w:id="41" w:author="Unknown Author" w:date="2017-03-11T13:36:00Z">
        <w:r>
          <w:rPr>
            <w:rFonts w:cs="Arial" w:ascii="Arial" w:hAnsi="Arial"/>
          </w:rPr>
          <w:t>district</w:t>
        </w:r>
      </w:ins>
      <w:r>
        <w:rPr>
          <w:rFonts w:cs="Arial" w:ascii="Arial" w:hAnsi="Arial"/>
        </w:rPr>
        <w:t xml:space="preserve"> health units</w:t>
      </w:r>
      <w:del w:id="42" w:author="Unknown Author" w:date="2017-03-11T13:36:00Z">
        <w:r>
          <w:rPr>
            <w:rFonts w:cs="Arial" w:ascii="Arial" w:hAnsi="Arial"/>
          </w:rPr>
          <w:delText xml:space="preserve"> of the district</w:delText>
        </w:r>
      </w:del>
      <w:r>
        <w:rPr>
          <w:rFonts w:cs="Arial" w:ascii="Arial" w:hAnsi="Arial"/>
        </w:rPr>
        <w:t>. For first line treatment, fixed dose combinations in both the intensive and continuation phase are used</w:t>
      </w:r>
      <w:ins w:id="43" w:author="Unknown Author" w:date="2017-03-11T13:36:00Z">
        <w:r>
          <w:rPr>
            <w:rFonts w:cs="Arial" w:ascii="Arial" w:hAnsi="Arial"/>
          </w:rPr>
          <w:t>.</w:t>
        </w:r>
      </w:ins>
      <w:del w:id="44" w:author="Unknown Author" w:date="2017-03-11T13:36:00Z">
        <w:r>
          <w:rPr>
            <w:rFonts w:cs="Arial" w:ascii="Arial" w:hAnsi="Arial"/>
          </w:rPr>
          <w:delText xml:space="preserve"> in all district facilities</w:delText>
        </w:r>
      </w:del>
      <w:r>
        <w:rPr>
          <w:rFonts w:cs="Arial" w:ascii="Arial" w:hAnsi="Arial"/>
        </w:rPr>
        <w:t>. Treatment is given on a weekly basis. The front line diagnostic test among HIV infected TB presumptive cases is Xpert® MTB/RIF, which is performed at CISM’s BSL-3 mycobacteriology laboratory.</w:t>
      </w:r>
    </w:p>
    <w:p>
      <w:pPr>
        <w:pStyle w:val="Normal"/>
        <w:spacing w:lineRule="auto" w:line="360"/>
        <w:rPr>
          <w:rFonts w:ascii="Arial" w:hAnsi="Arial" w:cs="Arial"/>
          <w:i/>
          <w:i/>
        </w:rPr>
      </w:pPr>
      <w:r>
        <w:rPr>
          <w:rFonts w:cs="Arial" w:ascii="Arial" w:hAnsi="Arial"/>
          <w:i/>
        </w:rPr>
        <w:t>Study design and procedures</w:t>
      </w:r>
    </w:p>
    <w:p>
      <w:pPr>
        <w:pStyle w:val="Normal"/>
        <w:spacing w:lineRule="auto" w:line="360" w:before="0" w:after="0"/>
        <w:rPr>
          <w:rFonts w:ascii="Arial" w:hAnsi="Arial" w:cs="Arial"/>
        </w:rPr>
      </w:pPr>
      <w:r>
        <w:rPr>
          <w:rFonts w:cs="Arial" w:ascii="Arial" w:hAnsi="Arial"/>
        </w:rPr>
        <w:t>We enrolled consecutively presumptive TB cases referred for TB diagnosis at the HIV clinic at Manhiça Health Care Centre (MHC), from August 2015 to March 2016. A</w:t>
      </w:r>
    </w:p>
    <w:p>
      <w:pPr>
        <w:pStyle w:val="Normal"/>
        <w:spacing w:lineRule="auto" w:line="360" w:before="0" w:after="0"/>
        <w:rPr/>
      </w:pPr>
      <w:r>
        <w:rPr>
          <w:rFonts w:cs="Arial" w:ascii="Arial" w:hAnsi="Arial"/>
        </w:rPr>
        <w:t xml:space="preserve">presumptive TB case was defined as someone presenting with cough and/or weight loss and/or fever and/or night sweats of any duration. Before any study procedure, patients signed </w:t>
      </w:r>
      <w:del w:id="45" w:author="Unknown Author" w:date="2017-03-11T13:36:00Z">
        <w:r>
          <w:rPr>
            <w:rFonts w:cs="Arial" w:ascii="Arial" w:hAnsi="Arial"/>
          </w:rPr>
          <w:delText xml:space="preserve">an </w:delText>
        </w:r>
      </w:del>
      <w:r>
        <w:rPr>
          <w:rFonts w:cs="Arial" w:ascii="Arial" w:hAnsi="Arial"/>
        </w:rPr>
        <w:t xml:space="preserve">informed consent. Inclusion criteria included: being diagnosed </w:t>
      </w:r>
      <w:del w:id="46" w:author="Unknown Author" w:date="2017-03-11T13:37:00Z">
        <w:r>
          <w:rPr>
            <w:rFonts w:cs="Arial" w:ascii="Arial" w:hAnsi="Arial"/>
          </w:rPr>
          <w:delText>of</w:delText>
        </w:r>
      </w:del>
      <w:ins w:id="47" w:author="Unknown Author" w:date="2017-03-11T13:37:00Z">
        <w:r>
          <w:rPr>
            <w:rFonts w:cs="Arial" w:ascii="Arial" w:hAnsi="Arial"/>
          </w:rPr>
          <w:t>with</w:t>
        </w:r>
      </w:ins>
      <w:r>
        <w:rPr>
          <w:rFonts w:cs="Arial" w:ascii="Arial" w:hAnsi="Arial"/>
        </w:rPr>
        <w:t xml:space="preserve"> Tuberculosis, aged 18 years or more at the start of the study and having</w:t>
      </w:r>
      <w:del w:id="48" w:author="Unknown Author" w:date="2017-03-11T13:37:00Z">
        <w:r>
          <w:rPr>
            <w:rFonts w:cs="Arial" w:ascii="Arial" w:hAnsi="Arial"/>
          </w:rPr>
          <w:delText xml:space="preserve"> a</w:delText>
        </w:r>
      </w:del>
      <w:r>
        <w:rPr>
          <w:rFonts w:cs="Arial" w:ascii="Arial" w:hAnsi="Arial"/>
        </w:rPr>
        <w:t xml:space="preserve"> documented proof of HIV infection. The only exclusion criteri</w:t>
      </w:r>
      <w:ins w:id="49" w:author="Unknown Author" w:date="2017-03-11T13:37:00Z">
        <w:r>
          <w:rPr>
            <w:rFonts w:cs="Arial" w:ascii="Arial" w:hAnsi="Arial"/>
          </w:rPr>
          <w:t>um</w:t>
        </w:r>
      </w:ins>
      <w:del w:id="50" w:author="Unknown Author" w:date="2017-03-11T13:37:00Z">
        <w:r>
          <w:rPr>
            <w:rFonts w:cs="Arial" w:ascii="Arial" w:hAnsi="Arial"/>
          </w:rPr>
          <w:delText>a</w:delText>
        </w:r>
      </w:del>
      <w:r>
        <w:rPr>
          <w:rFonts w:cs="Arial" w:ascii="Arial" w:hAnsi="Arial"/>
        </w:rPr>
        <w:t xml:space="preserve"> was having been under TB treatment in the last 6 months prior study initiation.</w:t>
      </w:r>
    </w:p>
    <w:p>
      <w:pPr>
        <w:pStyle w:val="Normal"/>
        <w:spacing w:lineRule="auto" w:line="360" w:before="0" w:after="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t>Those study participants who ended up with a TB diagnosis (regardless of bacteriological confirmation) were referred to the NTP office at MHC to start TB treatment. Blood samples were collected before TB treatment initiation (D0) and on day</w:t>
      </w:r>
      <w:ins w:id="51" w:author="Unknown Author" w:date="2017-03-11T13:37:00Z">
        <w:r>
          <w:rPr>
            <w:rFonts w:cs="Arial" w:ascii="Arial" w:hAnsi="Arial"/>
          </w:rPr>
          <w:t>s</w:t>
        </w:r>
      </w:ins>
      <w:r>
        <w:rPr>
          <w:rFonts w:cs="Arial" w:ascii="Arial" w:hAnsi="Arial"/>
        </w:rPr>
        <w:t xml:space="preserve"> 7 (D7) and 60 (D7). A window of 3 days (D7-D10) was permitted in the second visit and 10 days in the final visit (D55-D65) to facilitate patients’ visits at the MHC. </w:t>
      </w:r>
    </w:p>
    <w:p>
      <w:pPr>
        <w:pStyle w:val="Normal"/>
        <w:spacing w:lineRule="auto" w:line="360"/>
        <w:rPr/>
      </w:pPr>
      <w:r>
        <w:rPr>
          <w:rFonts w:cs="Arial" w:ascii="Arial" w:hAnsi="Arial"/>
        </w:rPr>
        <w:t xml:space="preserve">Patients were instructed to provide two samples of sputum the </w:t>
      </w:r>
      <w:del w:id="52" w:author="Unknown Author" w:date="2017-03-11T13:38:00Z">
        <w:r>
          <w:rPr>
            <w:rFonts w:cs="Arial" w:ascii="Arial" w:hAnsi="Arial"/>
          </w:rPr>
          <w:delText>following</w:delText>
        </w:r>
      </w:del>
      <w:r>
        <w:rPr>
          <w:rFonts w:cs="Arial" w:ascii="Arial" w:hAnsi="Arial"/>
        </w:rPr>
        <w:t xml:space="preserve"> day </w:t>
      </w:r>
      <w:del w:id="53" w:author="Unknown Author" w:date="2017-03-11T13:38:00Z">
        <w:r>
          <w:rPr>
            <w:rFonts w:cs="Arial" w:ascii="Arial" w:hAnsi="Arial"/>
          </w:rPr>
          <w:delText>of</w:delText>
        </w:r>
      </w:del>
      <w:ins w:id="54" w:author="Unknown Author" w:date="2017-03-11T13:38:00Z">
        <w:r>
          <w:rPr>
            <w:rFonts w:cs="Arial" w:ascii="Arial" w:hAnsi="Arial"/>
          </w:rPr>
          <w:t>after</w:t>
        </w:r>
      </w:ins>
      <w:r>
        <w:rPr>
          <w:rFonts w:cs="Arial" w:ascii="Arial" w:hAnsi="Arial"/>
        </w:rPr>
        <w:t xml:space="preserve"> being recruited into the study (as per national guidelines).  In </w:t>
      </w:r>
      <w:ins w:id="55" w:author="Unknown Author" w:date="2017-03-11T13:38:00Z">
        <w:r>
          <w:rPr>
            <w:rFonts w:cs="Arial" w:ascii="Arial" w:hAnsi="Arial"/>
          </w:rPr>
          <w:t xml:space="preserve">those </w:t>
        </w:r>
      </w:ins>
      <w:r>
        <w:rPr>
          <w:rFonts w:cs="Arial" w:ascii="Arial" w:hAnsi="Arial"/>
        </w:rPr>
        <w:t>case</w:t>
      </w:r>
      <w:ins w:id="56" w:author="Unknown Author" w:date="2017-03-11T13:38:00Z">
        <w:r>
          <w:rPr>
            <w:rFonts w:cs="Arial" w:ascii="Arial" w:hAnsi="Arial"/>
          </w:rPr>
          <w:t>s</w:t>
        </w:r>
      </w:ins>
      <w:r>
        <w:rPr>
          <w:rFonts w:cs="Arial" w:ascii="Arial" w:hAnsi="Arial"/>
        </w:rPr>
        <w:t xml:space="preserve"> </w:t>
      </w:r>
      <w:ins w:id="57" w:author="Unknown Author" w:date="2017-03-11T13:38:00Z">
        <w:r>
          <w:rPr>
            <w:rFonts w:cs="Arial" w:ascii="Arial" w:hAnsi="Arial"/>
          </w:rPr>
          <w:t>where a</w:t>
        </w:r>
      </w:ins>
      <w:del w:id="58" w:author="Unknown Author" w:date="2017-03-11T13:38:00Z">
        <w:r>
          <w:rPr>
            <w:rFonts w:cs="Arial" w:ascii="Arial" w:hAnsi="Arial"/>
          </w:rPr>
          <w:delText>any</w:delText>
        </w:r>
      </w:del>
      <w:r>
        <w:rPr>
          <w:rFonts w:cs="Arial" w:ascii="Arial" w:hAnsi="Arial"/>
        </w:rPr>
        <w:t xml:space="preserve"> patient did not provide a sputum sample, a spot sputum sample was collected before blood retrieval and ATT initiation.</w:t>
      </w:r>
    </w:p>
    <w:p>
      <w:pPr>
        <w:pStyle w:val="Normal"/>
        <w:spacing w:lineRule="auto" w:line="360"/>
        <w:rPr>
          <w:rFonts w:ascii="Arial" w:hAnsi="Arial" w:cs="Arial"/>
          <w:i/>
          <w:i/>
        </w:rPr>
      </w:pPr>
      <w:r>
        <w:rPr>
          <w:rFonts w:cs="Arial" w:ascii="Arial" w:hAnsi="Arial"/>
          <w:i/>
        </w:rPr>
        <w:t>Lab procedures</w:t>
      </w:r>
    </w:p>
    <w:p>
      <w:pPr>
        <w:pStyle w:val="Normal"/>
        <w:spacing w:lineRule="auto" w:line="360"/>
        <w:rPr>
          <w:rFonts w:ascii="Arial" w:hAnsi="Arial" w:cs="Arial"/>
        </w:rPr>
      </w:pPr>
      <w:r>
        <w:rPr>
          <w:rFonts w:cs="Arial" w:ascii="Arial" w:hAnsi="Arial"/>
        </w:rPr>
        <w:t xml:space="preserve">Around 5 ml of blood were collected at Day 0 to allow for CD4 counts testing and 2-5 in the subsequent visits. Blood was collected at the MHC in vacutainer tubes without anti-coagulants and transported to the immunology lab at CISM (which is adjacent to the MHC), where sera was retrieved after centrifugation at 1,500 rpm for 15 minutes. Sera was stored at -20ºC. </w:t>
      </w:r>
    </w:p>
    <w:p>
      <w:pPr>
        <w:pStyle w:val="Normal"/>
        <w:spacing w:lineRule="auto" w:line="360"/>
        <w:rPr>
          <w:rFonts w:ascii="Arial" w:hAnsi="Arial" w:cs="Arial"/>
        </w:rPr>
      </w:pPr>
      <w:r>
        <w:rPr>
          <w:rFonts w:cs="Arial" w:ascii="Arial" w:hAnsi="Arial"/>
        </w:rPr>
        <w:t>Serum samples from all patients were tested using a commercial IP-10 ELISA (Becton Dickinson and Company, New Jersey, USA, - Human IP-10 ELISA Set. Cat. No. 550926) following the manufacturer’s instructions. Samples were measured at 1:100 (and 1:1000 fold dilution). A standard curve was produced using freshly prepared serial dilutions of a reference standard provided in the ELISA kit from 500 pg/ml to 7.8 pg/ml.</w:t>
      </w:r>
    </w:p>
    <w:p>
      <w:pPr>
        <w:pStyle w:val="Normal"/>
        <w:spacing w:lineRule="auto" w:line="360"/>
        <w:rPr>
          <w:rFonts w:ascii="Arial" w:hAnsi="Arial" w:cs="Arial"/>
        </w:rPr>
      </w:pPr>
      <w:r>
        <w:rPr>
          <w:rFonts w:cs="Arial" w:ascii="Arial" w:hAnsi="Arial"/>
        </w:rPr>
        <w:t>All sputum samples were tested for Xpert® MTB/RIF, liquid culture (BACTEC</w:t>
      </w:r>
      <w:r>
        <w:rPr>
          <w:rFonts w:cs="Arial" w:ascii="Arial" w:hAnsi="Arial"/>
          <w:vertAlign w:val="superscript"/>
        </w:rPr>
        <w:t>TM</w:t>
      </w:r>
      <w:r>
        <w:rPr>
          <w:rFonts w:cs="Arial" w:ascii="Arial" w:hAnsi="Arial"/>
        </w:rPr>
        <w:t xml:space="preserve"> MGIT</w:t>
      </w:r>
      <w:r>
        <w:rPr>
          <w:rFonts w:cs="Arial" w:ascii="Arial" w:hAnsi="Arial"/>
          <w:vertAlign w:val="superscript"/>
        </w:rPr>
        <w:t>TM</w:t>
      </w:r>
      <w:r>
        <w:rPr>
          <w:rFonts w:cs="Arial" w:ascii="Arial" w:hAnsi="Arial"/>
        </w:rPr>
        <w:t xml:space="preserve"> 960) and sputum smear (Ziehl Neelsen stain) as per manufacturer and internal standard operating procedures at CISM’s mycobacteriology laboratory.</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i/>
          <w:i/>
        </w:rPr>
      </w:pPr>
      <w:r>
        <w:rPr>
          <w:rFonts w:cs="Arial" w:ascii="Arial" w:hAnsi="Arial"/>
          <w:i/>
        </w:rPr>
        <w:t>Definitions and hypothesis.</w:t>
      </w:r>
    </w:p>
    <w:p>
      <w:pPr>
        <w:pStyle w:val="Normal"/>
        <w:spacing w:lineRule="auto" w:line="360"/>
        <w:rPr/>
      </w:pPr>
      <w:r>
        <w:rPr>
          <w:rFonts w:cs="Arial" w:ascii="Arial" w:hAnsi="Arial"/>
        </w:rPr>
        <w:t>A TB case was defined as any person starting anti TB treatment</w:t>
      </w:r>
      <w:del w:id="59" w:author="Unknown Author" w:date="2017-03-11T13:39:00Z">
        <w:r>
          <w:rPr>
            <w:rFonts w:cs="Arial" w:ascii="Arial" w:hAnsi="Arial"/>
          </w:rPr>
          <w:delText xml:space="preserve"> (TB)</w:delText>
        </w:r>
      </w:del>
      <w:r>
        <w:rPr>
          <w:rFonts w:cs="Arial" w:ascii="Arial" w:hAnsi="Arial"/>
        </w:rPr>
        <w:t xml:space="preserve"> at the NTP office in MHC. They could be lab confirmed (through sputum smear, Xpert® MTB/RIF of liquid culture) or clinically diagnosed as per WHO guidelines.</w:t>
      </w:r>
      <w:r>
        <w:fldChar w:fldCharType="begin"/>
      </w:r>
      <w:r>
        <w:instrText>ADDIN CSL_CITATION { "citationItems" : [ { "id" : "ITEM-1", "itemData" : { "ISBN" : "9789241547833", "author" : [ { "dropping-particle" : "", "family" : "World Health Organization", "given" : "", "non-dropping-particle" : "", "parse-names" : false, "suffix" : "" } ], "id" : "ITEM-1", "issued" : { "date-parts" : [ [ "2013" ] ] }, "publisher" : "WHO/HTM/TB/2013.2", "title" : "Definitions and reporting framework for tuberculosis \u2013 2013 revision", "type" : "book" }, "uris" : [ "http://www.mendeley.com/documents/?uuid=34dbc8d4-c721-49d3-b922-1a26501027c7" ] } ], "mendeley" : { "formattedCitation" : "&lt;sup&gt;26&lt;/sup&gt;", "plainTextFormattedCitation" : "26", "previouslyFormattedCitation" : "&lt;sup&gt;26&lt;/sup&gt;" }, "properties" : { "noteIndex" : 0 }, "schema" : "https://github.com/citation-style-language/schema/raw/master/csl-citation.json" }</w:instrText>
      </w:r>
      <w:r>
        <w:fldChar w:fldCharType="separate"/>
      </w:r>
      <w:bookmarkStart w:id="22" w:name="__Fieldmark__477_1494798506"/>
      <w:r>
        <w:rPr>
          <w:rFonts w:cs="Arial" w:ascii="Arial" w:hAnsi="Arial"/>
        </w:rPr>
      </w:r>
      <w:r>
        <w:rPr>
          <w:rFonts w:cs="Arial" w:ascii="Arial" w:hAnsi="Arial"/>
          <w:vertAlign w:val="superscript"/>
        </w:rPr>
        <w:t>26</w:t>
      </w:r>
      <w:r>
        <w:rPr>
          <w:rFonts w:cs="Arial" w:ascii="Arial" w:hAnsi="Arial"/>
        </w:rPr>
      </w:r>
      <w:r>
        <w:fldChar w:fldCharType="end"/>
      </w:r>
      <w:bookmarkEnd w:id="22"/>
      <w:r>
        <w:rPr>
          <w:rFonts w:cs="Arial" w:ascii="Arial" w:hAnsi="Arial"/>
        </w:rPr>
        <w:t xml:space="preserve"> For treatment outcomes patients were classified as cured, treatment completed, treatment failed, died, lost to follow up or not evaluated; treatment success was defined as the sum of “cured” and “treatment completed”.</w:t>
      </w:r>
    </w:p>
    <w:p>
      <w:pPr>
        <w:pStyle w:val="Normal"/>
        <w:spacing w:lineRule="auto" w:line="360"/>
        <w:rPr/>
      </w:pPr>
      <w:r>
        <w:rPr>
          <w:rFonts w:cs="Arial" w:ascii="Arial" w:hAnsi="Arial"/>
        </w:rPr>
        <w:t>Prior to the study analysis and blinded to lab information, we developed an algorithm of expected treatment response based on IP-10 kinetics and previous findings by Den Hertog (figure 1).</w:t>
      </w:r>
      <w:r>
        <w:fldChar w:fldCharType="begin"/>
      </w:r>
      <w:r>
        <w:instrText>ADDIN CSL_CITATION { "citationItems" : [ { "id" : "ITEM-1", "itemData" : { "DOI" : "10.1371/journal.pone.0129552", "ISBN" : "1932-6203 (Electronic)\\r1932-6203 (Linking)", "ISSN" : "19326203", "PMID" : "26115421", "abstract" : "BACKGROUND: Many patients treated for tuberculosis (TB) in low and middle income countries are treated based on clinical suspicion without bacteriological confirmation. This is often due to lack of rapid simple accurate diagnostics and low healthcare provider confidence in the predictive value of current tests. We previously reported in an animal TB model that levels of host markers rapidly change in response to treatment initiation.\\n\\nMETHODS: We assessed the potential of host biomarker kinetics of TB patients during the first two weeks of therapy to identify patients responding to treatment. Adult patients clinically diagnosed with and treated for TB, 29 in Nigeria and 24 in Nepal, were analyzed.\\n\\nRESULTS: Changes in concentrations of non-specific host biomarkers, particularly IP-10, in response to the first week of anti-TB therapy were strongly associated with bacteriological confirmation of TB. A decrease in IP-10 level of &gt;300pg/ml between 0 and 7 days of treatment identified 75% of both smear-positive and smear-negative culture positive patients and correctly excluded TB in all nine culture negative patients.\\n\\nCONCLUSIONS: Monitoring of early IP-10 responses to treatment could form the basis of a simplified assay and could help identify patients who were erroneously clinically diagnosed with TB or those infected with drug resistant strains on inappropriate treatment. We believe this approach may be particularly appropriate for difficult to diagnose patients, e.g. smear-negative HIV-positive, or those with extra-pulmonary TB, often treated without bacterial confirmation.", "author" : [ { "dropping-particle" : "", "family" : "Hertog", "given" : "Alice L.", "non-dropping-particle" : "Den", "parse-names" : false, "suffix" : "" }, { "dropping-particle" : "", "family" : "Montero-Mart\u00edn", "given" : "Mar\u00eda", "non-dropping-particle" : "", "parse-names" : false, "suffix" : "" }, { "dropping-particle" : "", "family" : "Saunders", "given" : "Rachel L.", "non-dropping-particle" : "", "parse-names" : false, "suffix" : "" }, { "dropping-particle" : "", "family" : "Blakiston", "given" : "Matthew", "non-dropping-particle" : "", "parse-names" : false, "suffix" : "" }, { "dropping-particle" : "", "family" : "Menting", "given" : "Sandra", "non-dropping-particle" : "", "parse-names" : false, "suffix" : "" }, { "dropping-particle" : "", "family" : "Sherchand", "given" : "Jeevan B.", "non-dropping-particle" : "", "parse-names" : false, "suffix" : "" }, { "dropping-particle" : "", "family" : "Lawson", "given" : "Lovett", "non-dropping-particle" : "", "parse-names" : false, "suffix" : "" }, { "dropping-particle" : "", "family" : "Oladimeji", "given" : "Olanrewaju", "non-dropping-particle" : "", "parse-names" : false, "suffix" : "" }, { "dropping-particle" : "", "family" : "Abdurrahman", "given" : "Saddiq T.", "non-dropping-particle" : "", "parse-names" : false, "suffix" : "" }, { "dropping-particle" : "", "family" : "Cuevas", "given" : "Luis E.", "non-dropping-particle" : "", "parse-names" : false, "suffix" : "" }, { "dropping-particle" : "", "family" : "Anthony", "given" : "Richard M.", "non-dropping-particle" : "", "parse-names" : false, "suffix" : "" } ], "container-title" : "PLoS ONE", "id" : "ITEM-1", "issue" : "6", "issued" : { "date-parts" : [ [ "2015" ] ] }, "page" : "1-15", "title" : "Cytokine kinetics in the first week of tuberculosis therapy as a tool to confirm a clinical diagnosis and guide therapy", "type" : "article-journal", "volume" : "10" }, "uris" : [ "http://www.mendeley.com/documents/?uuid=69ecf967-7d16-43c5-b613-f26a767b6673" ] } ], "mendeley" : { "formattedCitation" : "&lt;sup&gt;19&lt;/sup&gt;", "plainTextFormattedCitation" : "19", "previouslyFormattedCitation" : "&lt;sup&gt;19&lt;/sup&gt;" }, "properties" : { "noteIndex" : 0 }, "schema" : "https://github.com/citation-style-language/schema/raw/master/csl-citation.json" }</w:instrText>
      </w:r>
      <w:r>
        <w:fldChar w:fldCharType="separate"/>
      </w:r>
      <w:bookmarkStart w:id="23" w:name="__Fieldmark__495_1494798506"/>
      <w:r>
        <w:rPr>
          <w:rFonts w:cs="Arial" w:ascii="Arial" w:hAnsi="Arial"/>
        </w:rPr>
      </w:r>
      <w:r>
        <w:rPr>
          <w:rFonts w:cs="Arial" w:ascii="Arial" w:hAnsi="Arial"/>
          <w:vertAlign w:val="superscript"/>
        </w:rPr>
        <w:t>19</w:t>
      </w:r>
      <w:r>
        <w:rPr>
          <w:rFonts w:cs="Arial" w:ascii="Arial" w:hAnsi="Arial"/>
        </w:rPr>
      </w:r>
      <w:r>
        <w:fldChar w:fldCharType="end"/>
      </w:r>
      <w:bookmarkEnd w:id="23"/>
      <w:r>
        <w:rPr>
          <w:rFonts w:cs="Arial" w:ascii="Arial" w:hAnsi="Arial"/>
        </w:rPr>
        <w:t xml:space="preserve"> Briefly, a measurably raised level of IP-10 (IP10 &gt;781 pg/ml) at D0 and a decrease of 300pg/ml in serum IP-10s levels at D7 was hypothesized to be associated with a good response to ATT, meaning the patient likely had drug susceptible TB at diagnosis and was responding to therapy. High levels of IP-10 at diagnosis without a decrease at D7 was interpreted as indicating a poor TB treatment response, due to for example drug resistant TB, a disease other than</w:t>
      </w:r>
      <w:del w:id="60" w:author="Unknown Author" w:date="2017-03-11T13:40:00Z">
        <w:r>
          <w:rPr>
            <w:rFonts w:cs="Arial" w:ascii="Arial" w:hAnsi="Arial"/>
          </w:rPr>
          <w:delText>k</w:delText>
        </w:r>
      </w:del>
      <w:r>
        <w:rPr>
          <w:rFonts w:cs="Arial" w:ascii="Arial" w:hAnsi="Arial"/>
        </w:rPr>
        <w:t xml:space="preserve"> TB at D0, or lack of exposure to anti</w:t>
      </w:r>
      <w:ins w:id="61" w:author="Unknown Author" w:date="2017-03-11T13:40:00Z">
        <w:r>
          <w:rPr>
            <w:rFonts w:cs="Arial" w:ascii="Arial" w:hAnsi="Arial"/>
          </w:rPr>
          <w:t>-</w:t>
        </w:r>
      </w:ins>
      <w:r>
        <w:rPr>
          <w:rFonts w:cs="Arial" w:ascii="Arial" w:hAnsi="Arial"/>
        </w:rPr>
        <w:t>TB drugs (e.g. non compliance, poor absorption). Low levels of IP-10 at diagnosis (less than 781 pg/ml), regardless of their value</w:t>
      </w:r>
      <w:ins w:id="62" w:author="Unknown Author" w:date="2017-03-11T13:40:00Z">
        <w:r>
          <w:rPr>
            <w:rFonts w:cs="Arial" w:ascii="Arial" w:hAnsi="Arial"/>
          </w:rPr>
          <w:t>s</w:t>
        </w:r>
      </w:ins>
      <w:r>
        <w:rPr>
          <w:rFonts w:cs="Arial" w:ascii="Arial" w:hAnsi="Arial"/>
        </w:rPr>
        <w:t xml:space="preserve"> at D7 </w:t>
      </w:r>
      <w:del w:id="63" w:author="Unknown Author" w:date="2017-03-11T13:40:00Z">
        <w:r>
          <w:rPr>
            <w:rFonts w:cs="Arial" w:ascii="Arial" w:hAnsi="Arial"/>
          </w:rPr>
          <w:delText>was</w:delText>
        </w:r>
      </w:del>
      <w:ins w:id="64" w:author="Unknown Author" w:date="2017-03-11T13:40:00Z">
        <w:r>
          <w:rPr>
            <w:rFonts w:cs="Arial" w:ascii="Arial" w:hAnsi="Arial"/>
          </w:rPr>
          <w:t>were</w:t>
        </w:r>
      </w:ins>
      <w:r>
        <w:rPr>
          <w:rFonts w:cs="Arial" w:ascii="Arial" w:hAnsi="Arial"/>
        </w:rPr>
        <w:t xml:space="preserve"> interpreted as no evidence of TB based on IP-10. We thus predicted that there would be a higher proportion of bacteriologically confirmed cases among those who showed a “good response” in our IP-10 kinetics response algorithm (</w:t>
      </w:r>
      <w:r>
        <w:rPr>
          <w:rFonts w:cs="Arial" w:ascii="Arial" w:hAnsi="Arial"/>
          <w:b/>
        </w:rPr>
        <w:t>Figure 1</w:t>
      </w:r>
      <w:r>
        <w:rPr>
          <w:rFonts w:cs="Arial" w:ascii="Arial" w:hAnsi="Arial"/>
        </w:rPr>
        <w:t>).</w:t>
      </w:r>
    </w:p>
    <w:p>
      <w:pPr>
        <w:pStyle w:val="Normal"/>
        <w:spacing w:lineRule="auto" w:line="360"/>
        <w:rPr>
          <w:rFonts w:ascii="Arial" w:hAnsi="Arial" w:cs="Arial"/>
          <w:i/>
          <w:i/>
        </w:rPr>
      </w:pPr>
      <w:r>
        <w:rPr>
          <w:rFonts w:cs="Arial" w:ascii="Arial" w:hAnsi="Arial"/>
          <w:i/>
        </w:rPr>
        <w:t>Data collection and analysis</w:t>
      </w:r>
    </w:p>
    <w:p>
      <w:pPr>
        <w:pStyle w:val="Normal"/>
        <w:spacing w:lineRule="auto" w:line="360"/>
        <w:rPr/>
      </w:pPr>
      <w:r>
        <w:rPr>
          <w:rFonts w:cs="Arial" w:ascii="Arial" w:hAnsi="Arial"/>
        </w:rPr>
        <w:t xml:space="preserve">Completed questionnaires were double entered into an electronic database using the REDCap software (version 5.7.3 Copyright © RedCap Creative Group, Amarillo, TX, USA). Data </w:t>
      </w:r>
      <w:del w:id="65" w:author="Unknown Author" w:date="2017-03-11T13:40:00Z">
        <w:r>
          <w:rPr>
            <w:rFonts w:cs="Arial" w:ascii="Arial" w:hAnsi="Arial"/>
          </w:rPr>
          <w:delText>was</w:delText>
        </w:r>
      </w:del>
      <w:ins w:id="66" w:author="Unknown Author" w:date="2017-03-11T13:40:00Z">
        <w:r>
          <w:rPr>
            <w:rFonts w:cs="Arial" w:ascii="Arial" w:hAnsi="Arial"/>
          </w:rPr>
          <w:t>were</w:t>
        </w:r>
      </w:ins>
      <w:r>
        <w:rPr>
          <w:rFonts w:cs="Arial" w:ascii="Arial" w:hAnsi="Arial"/>
        </w:rPr>
        <w:t xml:space="preserve"> exported from completed questionnaires and prepared for analysis. Several demographic, clinical and socio-economic characteristics were collected at the time of recruitment and ATT initiation. Adherence and sample information data was collected at D7 and D60. Patients’ TB treatment adherence information was collected through self-reporting. Treatment outcomes were collected passively at month 6 through the NTP registry book. All deaths were also confirmed through the demographic surveillance system in place by CISM (which covers nearly 100% of the population of the district). Data were analysed using STATA version 13</w:t>
      </w:r>
      <w:ins w:id="67" w:author="Unknown Author" w:date="2017-03-11T13:41:00Z">
        <w:r>
          <w:rPr>
            <w:rFonts w:cs="Arial" w:ascii="Arial" w:hAnsi="Arial"/>
          </w:rPr>
          <w:t xml:space="preserve"> </w:t>
        </w:r>
      </w:ins>
      <w:ins w:id="68" w:author="Unknown Author" w:date="2017-03-11T13:41:00Z">
        <w:r>
          <w:rPr>
            <w:rFonts w:cs="Arial" w:ascii="Arial" w:hAnsi="Arial"/>
          </w:rPr>
          <w:t>and R version 3.3.1</w:t>
        </w:r>
      </w:ins>
      <w:r>
        <w:rPr>
          <w:rFonts w:cs="Arial" w:ascii="Arial" w:hAnsi="Arial"/>
        </w:rPr>
        <w:t xml:space="preserve">. </w:t>
      </w:r>
      <w:ins w:id="69" w:author="Unknown Author" w:date="2017-03-11T13:42:00Z">
        <w:r>
          <w:rPr>
            <w:rFonts w:cs="Arial" w:ascii="Arial" w:hAnsi="Arial"/>
          </w:rPr>
          <w:t>Pearson’s C</w:t>
        </w:r>
      </w:ins>
      <w:ins w:id="70" w:author="Unknown Author" w:date="2017-03-11T13:42:00Z">
        <w:r>
          <w:rPr>
            <w:rFonts w:cs="Arial" w:ascii="Arial" w:hAnsi="Arial"/>
          </w:rPr>
          <w:t>c</w:t>
        </w:r>
      </w:ins>
      <w:r>
        <w:rPr>
          <w:rFonts w:cs="Arial" w:ascii="Arial" w:hAnsi="Arial"/>
        </w:rPr>
        <w:t>hi</w:t>
      </w:r>
      <w:ins w:id="71" w:author="Unknown Author" w:date="2017-03-11T13:42:00Z">
        <w:r>
          <w:rPr>
            <w:rFonts w:cs="Arial" w:ascii="Arial" w:hAnsi="Arial"/>
          </w:rPr>
          <w:t>-</w:t>
        </w:r>
      </w:ins>
      <w:del w:id="72" w:author="Unknown Author" w:date="2017-03-11T13:42:00Z">
        <w:r>
          <w:rPr>
            <w:rFonts w:cs="Arial" w:ascii="Arial" w:hAnsi="Arial"/>
          </w:rPr>
          <w:delText xml:space="preserve"> </w:delText>
        </w:r>
      </w:del>
      <w:r>
        <w:rPr>
          <w:rFonts w:cs="Arial" w:ascii="Arial" w:hAnsi="Arial"/>
        </w:rPr>
        <w:t>square</w:t>
      </w:r>
      <w:ins w:id="73" w:author="Unknown Author" w:date="2017-03-11T13:42:00Z">
        <w:r>
          <w:rPr>
            <w:rFonts w:cs="Arial" w:ascii="Arial" w:hAnsi="Arial"/>
          </w:rPr>
          <w:t>d</w:t>
        </w:r>
      </w:ins>
      <w:r>
        <w:rPr>
          <w:rFonts w:cs="Arial" w:ascii="Arial" w:hAnsi="Arial"/>
        </w:rPr>
        <w:t xml:space="preserve"> and Fishers’s</w:t>
      </w:r>
      <w:ins w:id="74" w:author="Unknown Author" w:date="2017-03-11T13:41:00Z">
        <w:r>
          <w:rPr>
            <w:rFonts w:cs="Arial" w:ascii="Arial" w:hAnsi="Arial"/>
          </w:rPr>
          <w:t xml:space="preserve"> </w:t>
        </w:r>
      </w:ins>
      <w:ins w:id="75" w:author="Unknown Author" w:date="2017-03-11T13:41:00Z">
        <w:r>
          <w:rPr>
            <w:rFonts w:cs="Arial" w:ascii="Arial" w:hAnsi="Arial"/>
          </w:rPr>
          <w:t>exact</w:t>
        </w:r>
      </w:ins>
      <w:r>
        <w:rPr>
          <w:rFonts w:cs="Arial" w:ascii="Arial" w:hAnsi="Arial"/>
        </w:rPr>
        <w:t xml:space="preserve"> test</w:t>
      </w:r>
      <w:ins w:id="76" w:author="Unknown Author" w:date="2017-03-11T13:41:00Z">
        <w:r>
          <w:rPr>
            <w:rFonts w:cs="Arial" w:ascii="Arial" w:hAnsi="Arial"/>
          </w:rPr>
          <w:t>s</w:t>
        </w:r>
      </w:ins>
      <w:r>
        <w:rPr>
          <w:rFonts w:cs="Arial" w:ascii="Arial" w:hAnsi="Arial"/>
        </w:rPr>
        <w:t xml:space="preserve"> were used to analyse the association between lab confirmation at diagnosis and kinetics of IP-10 at Day 7 and 60.</w:t>
      </w:r>
    </w:p>
    <w:p>
      <w:pPr>
        <w:pStyle w:val="Normal"/>
        <w:spacing w:lineRule="auto" w:line="360"/>
        <w:rPr>
          <w:rFonts w:ascii="Arial" w:hAnsi="Arial" w:cs="Arial"/>
        </w:rPr>
      </w:pPr>
      <w:r>
        <w:rPr>
          <w:rFonts w:cs="Arial" w:ascii="Arial" w:hAnsi="Arial"/>
          <w:i/>
        </w:rPr>
        <w:t>Ethical considerations</w:t>
      </w:r>
    </w:p>
    <w:p>
      <w:pPr>
        <w:pStyle w:val="Normal"/>
        <w:spacing w:lineRule="auto" w:line="360"/>
        <w:rPr/>
      </w:pPr>
      <w:r>
        <w:rPr>
          <w:rFonts w:cs="Arial" w:ascii="Arial" w:hAnsi="Arial"/>
        </w:rPr>
        <w:t xml:space="preserve">The study was approved by the CISM’s Internal Scientific Committee, CISM’s Institutional Bioethics Committee for Health (CIBS—Comité Institucional de Bioética para a Saúde) and the National Bioethics Committee for Health (CNBS, Comité Nacional de Bioética para a Saúde) of Mozambique (Reference </w:t>
      </w:r>
      <w:r>
        <w:rPr>
          <w:rFonts w:cs="Arial" w:ascii="Arial" w:hAnsi="Arial"/>
          <w:bCs/>
        </w:rPr>
        <w:t>118/CNBS/14)</w:t>
      </w:r>
      <w:r>
        <w:rPr>
          <w:rFonts w:cs="Arial" w:ascii="Arial" w:hAnsi="Arial"/>
        </w:rPr>
        <w:t xml:space="preserve">. All individuals </w:t>
      </w:r>
      <w:del w:id="77" w:author="Unknown Author" w:date="2017-03-11T13:42:00Z">
        <w:r>
          <w:rPr>
            <w:rFonts w:cs="Arial" w:ascii="Arial" w:hAnsi="Arial"/>
          </w:rPr>
          <w:delText>gave</w:delText>
        </w:r>
      </w:del>
      <w:ins w:id="78" w:author="Unknown Author" w:date="2017-03-11T13:42:00Z">
        <w:r>
          <w:rPr>
            <w:rFonts w:cs="Arial" w:ascii="Arial" w:hAnsi="Arial"/>
          </w:rPr>
          <w:t>provided</w:t>
        </w:r>
      </w:ins>
      <w:del w:id="79" w:author="Unknown Author" w:date="2017-03-11T13:42:00Z">
        <w:r>
          <w:rPr>
            <w:rFonts w:cs="Arial" w:ascii="Arial" w:hAnsi="Arial"/>
          </w:rPr>
          <w:delText xml:space="preserve"> a</w:delText>
        </w:r>
      </w:del>
      <w:r>
        <w:rPr>
          <w:rFonts w:cs="Arial" w:ascii="Arial" w:hAnsi="Arial"/>
        </w:rPr>
        <w:t xml:space="preserve"> written informed consent before participation in the study.</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rPr>
          <w:rFonts w:ascii="Arial" w:hAnsi="Arial" w:cs="Arial"/>
          <w:b/>
          <w:b/>
        </w:rPr>
      </w:pPr>
      <w:r>
        <w:rPr>
          <w:rFonts w:cs="Arial" w:ascii="Arial" w:hAnsi="Arial"/>
          <w:b/>
        </w:rPr>
      </w:r>
      <w:r>
        <w:br w:type="page"/>
      </w:r>
    </w:p>
    <w:p>
      <w:pPr>
        <w:pStyle w:val="Normal"/>
        <w:rPr>
          <w:rFonts w:ascii="Arial" w:hAnsi="Arial" w:cs="Arial"/>
          <w:b/>
          <w:b/>
        </w:rPr>
      </w:pPr>
      <w:r>
        <w:rPr>
          <w:rFonts w:cs="Arial" w:ascii="Arial" w:hAnsi="Arial"/>
          <w:b/>
        </w:rPr>
        <w:t>Results</w:t>
      </w:r>
    </w:p>
    <w:p>
      <w:pPr>
        <w:pStyle w:val="Normal"/>
        <w:spacing w:lineRule="auto" w:line="360" w:before="0" w:after="0"/>
        <w:rPr>
          <w:rFonts w:ascii="Arial" w:hAnsi="Arial" w:cs="Arial"/>
          <w:i/>
          <w:i/>
        </w:rPr>
      </w:pPr>
      <w:r>
        <w:rPr>
          <w:rFonts w:cs="Arial" w:ascii="Arial" w:hAnsi="Arial"/>
          <w:i/>
        </w:rPr>
      </w:r>
    </w:p>
    <w:p>
      <w:pPr>
        <w:pStyle w:val="Normal"/>
        <w:spacing w:lineRule="auto" w:line="360" w:before="0" w:after="0"/>
        <w:rPr>
          <w:rFonts w:ascii="Arial" w:hAnsi="Arial" w:cs="Arial"/>
          <w:i/>
          <w:i/>
        </w:rPr>
      </w:pPr>
      <w:r>
        <w:rPr>
          <w:rFonts w:cs="Arial" w:ascii="Arial" w:hAnsi="Arial"/>
          <w:i/>
        </w:rPr>
        <w:t>Baseline characteristics</w:t>
      </w:r>
    </w:p>
    <w:p>
      <w:pPr>
        <w:pStyle w:val="Normal"/>
        <w:spacing w:lineRule="auto" w:line="360" w:before="0" w:after="0"/>
        <w:rPr/>
      </w:pPr>
      <w:r>
        <w:rPr>
          <w:rFonts w:cs="Arial" w:ascii="Arial" w:hAnsi="Arial"/>
        </w:rPr>
        <w:t>A total of 127 patients were recruited into the study with a mean age of 37.1 years</w:t>
      </w:r>
      <w:del w:id="80" w:author="Unknown Author" w:date="2017-03-11T13:43:00Z">
        <w:r>
          <w:rPr>
            <w:rFonts w:cs="Arial" w:ascii="Arial" w:hAnsi="Arial"/>
          </w:rPr>
          <w:delText xml:space="preserve"> of age</w:delText>
        </w:r>
      </w:del>
      <w:r>
        <w:rPr>
          <w:rFonts w:cs="Arial" w:ascii="Arial" w:hAnsi="Arial"/>
        </w:rPr>
        <w:t xml:space="preserve">. Seventy-four (58.3%) were male and 80 patients (63.0%) had bacteriologically confirmed TB. Of those, 4 showed mutation to rpoB gene with Xpert® MTB/RIF, although only 2 were confirmed as MDR through liquid culture, and 7 (9.2%) were mono-resistant to isoniazid. </w:t>
      </w:r>
      <w:ins w:id="81" w:author="Unknown Author" w:date="2017-03-11T13:45:00Z">
        <w:r>
          <w:rPr>
            <w:rFonts w:cs="Arial" w:ascii="Arial" w:hAnsi="Arial"/>
          </w:rPr>
          <w:t>35</w:t>
        </w:r>
      </w:ins>
      <w:del w:id="82" w:author="Unknown Author" w:date="2017-03-11T13:45:00Z">
        <w:r>
          <w:rPr>
            <w:rFonts w:cs="Arial" w:ascii="Arial" w:hAnsi="Arial"/>
          </w:rPr>
          <w:delText>Over one third of the</w:delText>
        </w:r>
      </w:del>
      <w:r>
        <w:rPr>
          <w:rFonts w:cs="Arial" w:ascii="Arial" w:hAnsi="Arial"/>
        </w:rPr>
        <w:t xml:space="preserve"> patients (34.3%</w:t>
      </w:r>
      <w:ins w:id="83" w:author="Unknown Author" w:date="2017-03-11T13:45:00Z">
        <w:r>
          <w:rPr>
            <w:rFonts w:cs="Arial" w:ascii="Arial" w:hAnsi="Arial"/>
          </w:rPr>
          <w:t xml:space="preserve"> </w:t>
        </w:r>
      </w:ins>
      <w:ins w:id="84" w:author="Unknown Author" w:date="2017-03-11T13:45:00Z">
        <w:r>
          <w:rPr>
            <w:rFonts w:cs="Arial" w:ascii="Arial" w:hAnsi="Arial"/>
          </w:rPr>
          <w:t>of those whose CD4 count</w:t>
        </w:r>
      </w:ins>
      <w:ins w:id="85" w:author="Unknown Author" w:date="2017-03-11T13:46:00Z">
        <w:r>
          <w:rPr>
            <w:rFonts w:cs="Arial" w:ascii="Arial" w:hAnsi="Arial"/>
          </w:rPr>
          <w:t xml:space="preserve"> was measured</w:t>
        </w:r>
      </w:ins>
      <w:r>
        <w:rPr>
          <w:rFonts w:cs="Arial" w:ascii="Arial" w:hAnsi="Arial"/>
        </w:rPr>
        <w:t xml:space="preserve">) had less than 100 CD4 counts at recruitment. </w:t>
      </w:r>
      <w:ins w:id="86" w:author="Unknown Author" w:date="2017-03-11T13:46:00Z">
        <w:r>
          <w:rPr>
            <w:rFonts w:cs="Arial" w:ascii="Arial" w:hAnsi="Arial"/>
          </w:rPr>
          <w:t>28 patients (23%) died</w:t>
        </w:r>
      </w:ins>
      <w:del w:id="87" w:author="Unknown Author" w:date="2017-03-11T13:46:00Z">
        <w:r>
          <w:rPr>
            <w:rFonts w:cs="Arial" w:ascii="Arial" w:hAnsi="Arial"/>
          </w:rPr>
          <w:delText>Twenty-three per cent of the patients dying</w:delText>
        </w:r>
      </w:del>
      <w:r>
        <w:rPr>
          <w:rFonts w:cs="Arial" w:ascii="Arial" w:hAnsi="Arial"/>
        </w:rPr>
        <w:t xml:space="preserve"> during the course of anti-tuberculosis therapy </w:t>
      </w:r>
      <w:r>
        <w:rPr>
          <w:rFonts w:cs="Arial" w:ascii="Arial" w:hAnsi="Arial"/>
          <w:b/>
        </w:rPr>
        <w:t>(table 1).</w:t>
      </w:r>
      <w:r>
        <w:rPr>
          <w:rFonts w:cs="Arial" w:ascii="Arial" w:hAnsi="Arial"/>
        </w:rPr>
        <w:t xml:space="preserve"> Blood samples were available for 118 and 101 patients at D7 and D60 respectively.</w:t>
      </w:r>
    </w:p>
    <w:p>
      <w:pPr>
        <w:pStyle w:val="Normal"/>
        <w:spacing w:lineRule="auto" w:line="360" w:before="0" w:after="0"/>
        <w:rPr>
          <w:rFonts w:ascii="Arial" w:hAnsi="Arial" w:cs="Arial"/>
        </w:rPr>
      </w:pPr>
      <w:r>
        <w:rPr>
          <w:rFonts w:cs="Arial" w:ascii="Arial" w:hAnsi="Arial"/>
        </w:rPr>
      </w:r>
    </w:p>
    <w:p>
      <w:pPr>
        <w:pStyle w:val="Normal"/>
        <w:spacing w:lineRule="auto" w:line="360" w:before="0" w:after="0"/>
        <w:rPr>
          <w:rFonts w:ascii="Arial" w:hAnsi="Arial" w:cs="Arial"/>
        </w:rPr>
      </w:pPr>
      <w:r>
        <w:rPr>
          <w:rFonts w:cs="Arial" w:ascii="Arial" w:hAnsi="Arial"/>
        </w:rPr>
        <w:t>All patients without mutation in the rpoB gene started first line intensive anti tuberculosis therapy at D0 (isoniazid, rifampicin, ethambutol and pyrazinamide) and the 4 cases with detected rpoB mutation started the standard second line treatment with kanamycin, ethionamide, levofloxacin, pyrazinamide, ethambutol and cycloserine.</w:t>
      </w:r>
    </w:p>
    <w:p>
      <w:pPr>
        <w:pStyle w:val="Normal"/>
        <w:spacing w:lineRule="auto" w:line="360" w:before="0" w:after="0"/>
        <w:rPr>
          <w:rFonts w:ascii="Arial" w:hAnsi="Arial" w:cs="Arial"/>
        </w:rPr>
      </w:pPr>
      <w:r>
        <w:rPr>
          <w:rFonts w:cs="Arial" w:ascii="Arial" w:hAnsi="Arial"/>
        </w:rPr>
      </w:r>
    </w:p>
    <w:p>
      <w:pPr>
        <w:pStyle w:val="Normal"/>
        <w:spacing w:lineRule="auto" w:line="360" w:before="0" w:after="0"/>
        <w:rPr>
          <w:rFonts w:ascii="Arial" w:hAnsi="Arial" w:cs="Arial"/>
          <w:i/>
          <w:i/>
        </w:rPr>
      </w:pPr>
      <w:r>
        <w:rPr>
          <w:rFonts w:cs="Arial" w:ascii="Arial" w:hAnsi="Arial"/>
          <w:i/>
        </w:rPr>
        <w:t>IP 10 kinetics</w:t>
      </w:r>
    </w:p>
    <w:p>
      <w:pPr>
        <w:pStyle w:val="Normal"/>
        <w:spacing w:lineRule="auto" w:line="360" w:before="0" w:after="0"/>
        <w:rPr>
          <w:rFonts w:ascii="Arial" w:hAnsi="Arial" w:cs="Arial"/>
        </w:rPr>
      </w:pPr>
      <w:r>
        <w:rPr>
          <w:rFonts w:cs="Arial" w:ascii="Arial" w:hAnsi="Arial"/>
        </w:rPr>
        <w:t>At the start of treatment (D0), 68.5% of the patients had raised levels of IP-10 in serum (higher than 781 pg/ml); 48.9% among the clinically diagnosed and 80.0% among bacteriologically confirmed TB cases (p value &lt;0.0001</w:t>
      </w:r>
      <w:ins w:id="88" w:author="Unknown Author" w:date="2017-03-11T13:49:00Z">
        <w:r>
          <w:rPr>
            <w:rFonts w:cs="Arial" w:ascii="Arial" w:hAnsi="Arial"/>
          </w:rPr>
          <w:t xml:space="preserve"> </w:t>
        </w:r>
      </w:ins>
      <w:ins w:id="89" w:author="Unknown Author" w:date="2017-03-11T13:49:00Z">
        <w:r>
          <w:rPr>
            <w:rFonts w:cs="Arial" w:ascii="Arial" w:hAnsi="Arial"/>
          </w:rPr>
          <w:t>using Pearson’s Chi-Squared test with Yates’ continuity correction</w:t>
        </w:r>
      </w:ins>
      <w:r>
        <w:rPr>
          <w:rFonts w:cs="Arial" w:ascii="Arial" w:hAnsi="Arial"/>
        </w:rPr>
        <w:t>).</w:t>
      </w:r>
    </w:p>
    <w:p>
      <w:pPr>
        <w:pStyle w:val="Normal"/>
        <w:spacing w:lineRule="auto" w:line="360" w:before="0" w:after="0"/>
        <w:rPr/>
      </w:pPr>
      <w:r>
        <w:rPr>
          <w:rFonts w:cs="Arial" w:ascii="Arial" w:hAnsi="Arial"/>
          <w:b/>
        </w:rPr>
        <w:t>Figure 2</w:t>
      </w:r>
      <w:r>
        <w:rPr>
          <w:rFonts w:cs="Arial" w:ascii="Arial" w:hAnsi="Arial"/>
        </w:rPr>
        <w:t xml:space="preserve"> depicts the evolution of IP-10 kinetics in the three time points (Day 0, day 7 and day 60 after starting treatment. In a majority of cases the decline occurred during the first 7 days of anti tuberculosis therapy. Cases with bacteriological confirmation and high IP10 levels at diagnosis experienced a higher decline in IP10 levels than those clinically diagnosed (mean decline difference 2231 pg/dl, 95% CI 897-3566, p = 0.0013</w:t>
      </w:r>
      <w:ins w:id="90" w:author="Unknown Author" w:date="2017-03-11T13:50:00Z">
        <w:r>
          <w:rPr>
            <w:rFonts w:cs="Arial" w:ascii="Arial" w:hAnsi="Arial"/>
          </w:rPr>
          <w:t xml:space="preserve"> </w:t>
        </w:r>
      </w:ins>
      <w:ins w:id="91" w:author="Unknown Author" w:date="2017-03-11T13:50:00Z">
        <w:r>
          <w:rPr>
            <w:rFonts w:cs="Arial" w:ascii="Arial" w:hAnsi="Arial"/>
          </w:rPr>
          <w:t>using Student’s t-Test</w:t>
        </w:r>
      </w:ins>
      <w:r>
        <w:rPr>
          <w:rFonts w:cs="Arial" w:ascii="Arial" w:hAnsi="Arial"/>
        </w:rPr>
        <w:t xml:space="preserve">). </w:t>
      </w:r>
    </w:p>
    <w:p>
      <w:pPr>
        <w:pStyle w:val="Normal"/>
        <w:spacing w:lineRule="auto" w:line="360" w:before="0" w:after="0"/>
        <w:rPr>
          <w:rFonts w:ascii="Arial" w:hAnsi="Arial" w:cs="Arial"/>
        </w:rPr>
      </w:pPr>
      <w:r>
        <w:rPr>
          <w:rFonts w:cs="Arial" w:ascii="Arial" w:hAnsi="Arial"/>
        </w:rPr>
      </w:r>
    </w:p>
    <w:p>
      <w:pPr>
        <w:pStyle w:val="Normal"/>
        <w:spacing w:lineRule="auto" w:line="360" w:before="0" w:after="0"/>
        <w:rPr>
          <w:rFonts w:ascii="Arial" w:hAnsi="Arial" w:cs="Arial"/>
          <w:i/>
          <w:i/>
        </w:rPr>
      </w:pPr>
      <w:r>
        <w:rPr>
          <w:rFonts w:cs="Arial" w:ascii="Arial" w:hAnsi="Arial"/>
          <w:i/>
        </w:rPr>
        <w:t>Prediction of TB laboratory confirmation based on IP-10 kinetics during the first week of treatment.</w:t>
      </w:r>
    </w:p>
    <w:p>
      <w:pPr>
        <w:pStyle w:val="Normal"/>
        <w:spacing w:lineRule="auto" w:line="360" w:before="0" w:after="0"/>
        <w:rPr>
          <w:rFonts w:ascii="Arial" w:hAnsi="Arial" w:cs="Arial"/>
        </w:rPr>
      </w:pPr>
      <w:r>
        <w:rPr>
          <w:rFonts w:cs="Arial" w:ascii="Arial" w:hAnsi="Arial"/>
        </w:rPr>
      </w:r>
    </w:p>
    <w:p>
      <w:pPr>
        <w:pStyle w:val="Normal"/>
        <w:spacing w:lineRule="auto" w:line="360" w:before="0" w:after="0"/>
        <w:rPr/>
      </w:pPr>
      <w:r>
        <w:rPr>
          <w:rFonts w:cs="Arial" w:ascii="Arial" w:hAnsi="Arial"/>
        </w:rPr>
        <w:t xml:space="preserve">According to our prediction algorithm based on IP-10 kinetics, 61 patients showed a decline (greater than 300 pg/ml) in IP-10 levels between D0 and D7. The proportion of laboratory confirmed patients was higher among those who showed </w:t>
      </w:r>
      <w:ins w:id="92" w:author="Unknown Author" w:date="2017-03-11T13:52:00Z">
        <w:r>
          <w:rPr>
            <w:rFonts w:cs="Arial" w:ascii="Arial" w:hAnsi="Arial"/>
          </w:rPr>
          <w:t>this level of</w:t>
        </w:r>
      </w:ins>
      <w:del w:id="93" w:author="Unknown Author" w:date="2017-03-11T13:52:00Z">
        <w:r>
          <w:rPr>
            <w:rFonts w:cs="Arial" w:ascii="Arial" w:hAnsi="Arial"/>
          </w:rPr>
          <w:delText>a</w:delText>
        </w:r>
      </w:del>
      <w:r>
        <w:rPr>
          <w:rFonts w:cs="Arial" w:ascii="Arial" w:hAnsi="Arial"/>
        </w:rPr>
        <w:t xml:space="preserve"> decline in IP10 levels compared to those who did not (poor response) (78.7% vs 50.9% p value: 0.002</w:t>
      </w:r>
      <w:ins w:id="94" w:author="Unknown Author" w:date="2017-03-11T13:52:00Z">
        <w:r>
          <w:rPr>
            <w:rFonts w:cs="Arial" w:ascii="Arial" w:hAnsi="Arial"/>
          </w:rPr>
          <w:t xml:space="preserve"> </w:t>
        </w:r>
      </w:ins>
      <w:ins w:id="95" w:author="Unknown Author" w:date="2017-03-11T13:52:00Z">
        <w:r>
          <w:rPr>
            <w:rFonts w:cs="Arial" w:ascii="Arial" w:hAnsi="Arial"/>
          </w:rPr>
          <w:t>using Pearson’s Chi-squared test with Yates’ continuity correction</w:t>
        </w:r>
      </w:ins>
      <w:r>
        <w:rPr>
          <w:rFonts w:cs="Arial" w:ascii="Arial" w:hAnsi="Arial"/>
        </w:rPr>
        <w:t>). Among those who had no evidence of drug resistance, laboratory confirmation was almost 1.7 times more frequent among those with a decline in IP-10 levels in the first week of treatment than those who did not show a decline (74.5% vs 44.0% p value 0.002</w:t>
      </w:r>
      <w:ins w:id="96" w:author="Unknown Author" w:date="2017-03-11T13:53:00Z">
        <w:r>
          <w:rPr>
            <w:rFonts w:cs="Arial" w:ascii="Arial" w:hAnsi="Arial"/>
          </w:rPr>
          <w:t>)</w:t>
        </w:r>
      </w:ins>
      <w:ins w:id="97" w:author="Unknown Author" w:date="2017-03-11T13:54:00Z">
        <w:r>
          <w:rPr>
            <w:rFonts w:cs="Arial" w:ascii="Arial" w:hAnsi="Arial"/>
          </w:rPr>
          <w:commentReference w:id="0"/>
        </w:r>
      </w:ins>
      <w:r>
        <w:rPr>
          <w:rFonts w:cs="Arial" w:ascii="Arial" w:hAnsi="Arial"/>
        </w:rPr>
        <w:t xml:space="preserve">. Assuming that all TB clinically diagnosed (bacteriologically negative) cases had no active TB at diagnosis, our prediction algorithm based strictly on IP-10 kinetics would have been correct in 64.2% of the cases, being 65.6% if we restrict to those with fully susceptible to first line drugs. </w:t>
      </w:r>
      <w:r>
        <w:rPr>
          <w:rFonts w:cs="Arial" w:ascii="Arial" w:hAnsi="Arial"/>
          <w:b/>
          <w:highlight w:val="yellow"/>
        </w:rPr>
        <w:t>Table 3</w:t>
      </w:r>
    </w:p>
    <w:p>
      <w:pPr>
        <w:pStyle w:val="Normal"/>
        <w:spacing w:lineRule="auto" w:line="360" w:before="0" w:after="0"/>
        <w:rPr>
          <w:rFonts w:ascii="Arial" w:hAnsi="Arial" w:cs="Arial"/>
        </w:rPr>
      </w:pPr>
      <w:r>
        <w:rPr>
          <w:rFonts w:cs="Arial" w:ascii="Arial" w:hAnsi="Arial"/>
        </w:rPr>
      </w:r>
    </w:p>
    <w:p>
      <w:pPr>
        <w:pStyle w:val="Normal"/>
        <w:spacing w:lineRule="auto" w:line="360" w:before="0" w:after="0"/>
        <w:rPr>
          <w:rFonts w:ascii="Arial" w:hAnsi="Arial" w:cs="Arial"/>
          <w:i/>
          <w:i/>
        </w:rPr>
      </w:pPr>
      <w:r>
        <w:rPr>
          <w:rFonts w:cs="Arial" w:ascii="Arial" w:hAnsi="Arial"/>
          <w:i/>
        </w:rPr>
        <w:t>Prediction of IP-10 kinetics performance based on bacteriological confirmation at D0.</w:t>
      </w:r>
    </w:p>
    <w:p>
      <w:pPr>
        <w:pStyle w:val="Normal"/>
        <w:spacing w:lineRule="auto" w:line="360" w:before="0" w:after="0"/>
        <w:rPr>
          <w:rFonts w:ascii="Arial" w:hAnsi="Arial" w:cs="Arial"/>
          <w:i/>
          <w:i/>
        </w:rPr>
      </w:pPr>
      <w:r>
        <w:rPr>
          <w:rFonts w:cs="Arial" w:ascii="Arial" w:hAnsi="Arial"/>
          <w:i/>
        </w:rPr>
      </w:r>
    </w:p>
    <w:p>
      <w:pPr>
        <w:pStyle w:val="Normal"/>
        <w:spacing w:lineRule="auto" w:line="360" w:before="0" w:after="0"/>
        <w:rPr/>
      </w:pPr>
      <w:r>
        <w:rPr>
          <w:rFonts w:cs="Arial" w:ascii="Arial" w:hAnsi="Arial"/>
        </w:rPr>
        <w:t xml:space="preserve">Our prediction was that laboratory confirmed cases would more frequently show a decline in IP-10 levels &gt;300 pg/ml, compared to those patients clinically diagnosed (bacteriologically negative). Indeed, the proportion of “good response” based on IP-10 kinetics among bacteriologically confirmed cases was more than twice that of clinically diagnosed cases (62.3% vs 31.7%, p value </w:t>
      </w:r>
      <w:ins w:id="98" w:author="Unknown Author" w:date="2017-03-11T14:00:00Z">
        <w:r>
          <w:rPr>
            <w:rFonts w:cs="Arial" w:ascii="Arial" w:hAnsi="Arial"/>
          </w:rPr>
          <w:t>=</w:t>
        </w:r>
      </w:ins>
      <w:del w:id="99" w:author="Unknown Author" w:date="2017-03-11T14:00:00Z">
        <w:r>
          <w:rPr>
            <w:rFonts w:cs="Arial" w:ascii="Arial" w:hAnsi="Arial"/>
          </w:rPr>
          <w:delText>&lt;</w:delText>
        </w:r>
      </w:del>
      <w:r>
        <w:rPr>
          <w:rFonts w:cs="Arial" w:ascii="Arial" w:hAnsi="Arial"/>
        </w:rPr>
        <w:t>0.00</w:t>
      </w:r>
      <w:del w:id="100" w:author="Unknown Author" w:date="2017-03-11T14:00:00Z">
        <w:r>
          <w:rPr>
            <w:rFonts w:cs="Arial" w:ascii="Arial" w:hAnsi="Arial"/>
          </w:rPr>
          <w:delText>1</w:delText>
        </w:r>
      </w:del>
      <w:ins w:id="101" w:author="Unknown Author" w:date="2017-03-11T14:00:00Z">
        <w:bookmarkStart w:id="24" w:name="_GoBack"/>
        <w:bookmarkEnd w:id="24"/>
        <w:r>
          <w:rPr>
            <w:rFonts w:cs="Arial" w:ascii="Arial" w:hAnsi="Arial"/>
          </w:rPr>
          <w:t>3 using a 2-sample test for equality of proportions with continuity correction</w:t>
        </w:r>
      </w:ins>
      <w:r>
        <w:rPr>
          <w:rFonts w:cs="Arial" w:ascii="Arial" w:hAnsi="Arial"/>
        </w:rPr>
        <w:t xml:space="preserve">). </w:t>
      </w:r>
      <w:del w:id="102" w:author="Unknown Author" w:date="2017-03-11T13:57:00Z">
        <w:r>
          <w:rPr>
            <w:rFonts w:cs="Arial" w:ascii="Arial" w:hAnsi="Arial"/>
          </w:rPr>
          <w:delText>This difference was statistically significant.</w:delText>
        </w:r>
      </w:del>
      <w:r>
        <w:rPr>
          <w:rFonts w:cs="Arial" w:ascii="Arial" w:hAnsi="Arial"/>
        </w:rPr>
        <w:t xml:space="preserve"> Similar results were obtained if we include only </w:t>
      </w:r>
      <w:commentRangeStart w:id="1"/>
      <w:r>
        <w:rPr>
          <w:rFonts w:cs="Arial" w:ascii="Arial" w:hAnsi="Arial"/>
        </w:rPr>
        <w:t>fully susceptible patients</w:t>
      </w:r>
      <w:ins w:id="103" w:author="Unknown Author" w:date="2017-03-11T14:00:00Z">
        <w:r>
          <w:rPr>
            <w:rFonts w:cs="Arial" w:ascii="Arial" w:hAnsi="Arial"/>
          </w:rPr>
        </w:r>
      </w:ins>
      <w:commentRangeEnd w:id="1"/>
      <w:r>
        <w:commentReference w:id="1"/>
      </w:r>
      <w:r>
        <w:rPr>
          <w:rFonts w:cs="Arial" w:ascii="Arial" w:hAnsi="Arial"/>
        </w:rPr>
        <w:t xml:space="preserve"> (63.3% vs 31.0% for lab confirmed and clinically diagnosed cases respectively, p value 0.001) </w:t>
      </w:r>
      <w:r>
        <w:rPr>
          <w:rFonts w:cs="Arial" w:ascii="Arial" w:hAnsi="Arial"/>
          <w:b/>
        </w:rPr>
        <w:t>(table 3)</w:t>
      </w:r>
    </w:p>
    <w:p>
      <w:pPr>
        <w:pStyle w:val="Normal"/>
        <w:spacing w:lineRule="auto" w:line="360" w:before="0" w:after="0"/>
        <w:rPr>
          <w:rFonts w:ascii="Arial" w:hAnsi="Arial" w:cs="Arial"/>
        </w:rPr>
      </w:pPr>
      <w:r>
        <w:rPr>
          <w:rFonts w:cs="Arial" w:ascii="Arial" w:hAnsi="Arial"/>
        </w:rPr>
      </w:r>
    </w:p>
    <w:p>
      <w:pPr>
        <w:pStyle w:val="Normal"/>
        <w:spacing w:lineRule="auto" w:line="360" w:before="0" w:after="0"/>
        <w:rPr>
          <w:rFonts w:ascii="Arial" w:hAnsi="Arial" w:cs="Arial"/>
          <w:i/>
          <w:i/>
        </w:rPr>
      </w:pPr>
      <w:r>
        <w:rPr>
          <w:rFonts w:cs="Arial" w:ascii="Arial" w:hAnsi="Arial"/>
          <w:i/>
        </w:rPr>
        <w:t>IP-10 kinetics and treatment outcomes</w:t>
      </w:r>
    </w:p>
    <w:p>
      <w:pPr>
        <w:pStyle w:val="Normal"/>
        <w:spacing w:lineRule="auto" w:line="360" w:before="0" w:after="0"/>
        <w:rPr>
          <w:rFonts w:ascii="Arial" w:hAnsi="Arial" w:cs="Arial"/>
        </w:rPr>
      </w:pPr>
      <w:r>
        <w:rPr>
          <w:rFonts w:cs="Arial" w:ascii="Arial" w:hAnsi="Arial"/>
        </w:rPr>
      </w:r>
    </w:p>
    <w:p>
      <w:pPr>
        <w:pStyle w:val="Normal"/>
        <w:spacing w:lineRule="auto" w:line="360" w:before="0" w:after="0"/>
        <w:rPr>
          <w:rFonts w:ascii="Arial" w:hAnsi="Arial" w:cs="Arial"/>
        </w:rPr>
      </w:pPr>
      <w:r>
        <w:rPr>
          <w:rFonts w:cs="Arial" w:ascii="Arial" w:hAnsi="Arial"/>
        </w:rPr>
      </w:r>
    </w:p>
    <w:p>
      <w:pPr>
        <w:pStyle w:val="Normal"/>
        <w:spacing w:lineRule="auto" w:line="360" w:before="0" w:after="0"/>
        <w:rPr>
          <w:rFonts w:ascii="Arial" w:hAnsi="Arial" w:cs="Arial"/>
        </w:rPr>
      </w:pPr>
      <w:r>
        <w:rPr>
          <w:rFonts w:cs="Arial" w:ascii="Arial" w:hAnsi="Arial"/>
        </w:rPr>
      </w:r>
    </w:p>
    <w:p>
      <w:pPr>
        <w:pStyle w:val="Normal"/>
        <w:spacing w:lineRule="auto" w:line="360" w:before="0" w:after="0"/>
        <w:rPr>
          <w:rFonts w:ascii="Arial" w:hAnsi="Arial" w:cs="Arial"/>
        </w:rPr>
      </w:pPr>
      <w:r>
        <w:rPr>
          <w:rFonts w:cs="Arial" w:ascii="Arial" w:hAnsi="Arial"/>
        </w:rPr>
      </w:r>
    </w:p>
    <w:p>
      <w:pPr>
        <w:pStyle w:val="Normal"/>
        <w:spacing w:lineRule="auto" w:line="360" w:before="0" w:after="0"/>
        <w:rPr>
          <w:rFonts w:ascii="Arial" w:hAnsi="Arial" w:cs="Arial"/>
        </w:rPr>
      </w:pPr>
      <w:r>
        <w:rPr>
          <w:rFonts w:cs="Arial" w:ascii="Arial" w:hAnsi="Arial"/>
        </w:rPr>
      </w:r>
    </w:p>
    <w:p>
      <w:pPr>
        <w:pStyle w:val="Normal"/>
        <w:spacing w:lineRule="auto" w:line="360" w:before="0" w:after="0"/>
        <w:rPr>
          <w:rFonts w:ascii="Arial" w:hAnsi="Arial" w:cs="Arial"/>
        </w:rPr>
      </w:pPr>
      <w:r>
        <w:rPr>
          <w:rFonts w:cs="Arial" w:ascii="Arial" w:hAnsi="Arial"/>
        </w:rPr>
      </w:r>
    </w:p>
    <w:p>
      <w:pPr>
        <w:pStyle w:val="Normal"/>
        <w:spacing w:lineRule="auto" w:line="360" w:before="0" w:after="0"/>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spacing w:lineRule="auto" w:line="360" w:before="0" w:after="0"/>
        <w:rPr>
          <w:rFonts w:ascii="Arial" w:hAnsi="Arial" w:cs="Arial"/>
          <w:b/>
          <w:b/>
        </w:rPr>
      </w:pPr>
      <w:r>
        <w:rPr>
          <w:rFonts w:cs="Arial" w:ascii="Arial" w:hAnsi="Arial"/>
          <w:b/>
        </w:rPr>
        <w:t>Discussion</w:t>
      </w:r>
    </w:p>
    <w:p>
      <w:pPr>
        <w:pStyle w:val="Normal"/>
        <w:spacing w:lineRule="auto" w:line="360" w:before="0" w:after="0"/>
        <w:rPr>
          <w:rFonts w:ascii="Arial" w:hAnsi="Arial" w:cs="Arial"/>
          <w:b/>
          <w:b/>
        </w:rPr>
      </w:pPr>
      <w:r>
        <w:rPr>
          <w:rFonts w:cs="Arial" w:ascii="Arial" w:hAnsi="Arial"/>
          <w:b/>
        </w:rPr>
      </w:r>
    </w:p>
    <w:p>
      <w:pPr>
        <w:pStyle w:val="Normal"/>
        <w:spacing w:lineRule="auto" w:line="360" w:before="0" w:after="0"/>
        <w:rPr/>
      </w:pPr>
      <w:r>
        <w:rPr>
          <w:rFonts w:cs="Arial" w:ascii="Arial" w:hAnsi="Arial"/>
        </w:rPr>
        <w:t xml:space="preserve">This study builds on </w:t>
      </w:r>
      <w:del w:id="104" w:author="Unknown Author" w:date="2017-03-11T14:01:00Z">
        <w:r>
          <w:rPr>
            <w:rFonts w:cs="Arial" w:ascii="Arial" w:hAnsi="Arial"/>
          </w:rPr>
          <w:delText xml:space="preserve">the </w:delText>
        </w:r>
      </w:del>
      <w:r>
        <w:rPr>
          <w:rFonts w:cs="Arial" w:ascii="Arial" w:hAnsi="Arial"/>
        </w:rPr>
        <w:t>previous research assessing the role of IP-10 in TB treatment monitoring and confirms that it is potentially one of the most promising serum biomarkers to assess</w:t>
      </w:r>
      <w:ins w:id="105" w:author="Unknown Author" w:date="2017-03-11T14:01:00Z">
        <w:r>
          <w:rPr>
            <w:rFonts w:cs="Arial" w:ascii="Arial" w:hAnsi="Arial"/>
          </w:rPr>
          <w:t xml:space="preserve"> </w:t>
        </w:r>
      </w:ins>
      <w:ins w:id="106" w:author="Unknown Author" w:date="2017-03-11T14:01:00Z">
        <w:r>
          <w:rPr>
            <w:rFonts w:cs="Arial" w:ascii="Arial" w:hAnsi="Arial"/>
          </w:rPr>
          <w:t>first week</w:t>
        </w:r>
      </w:ins>
      <w:r>
        <w:rPr>
          <w:rFonts w:cs="Arial" w:ascii="Arial" w:hAnsi="Arial"/>
        </w:rPr>
        <w:t xml:space="preserve"> treatment response</w:t>
      </w:r>
      <w:ins w:id="107" w:author="Unknown Author" w:date="2017-03-11T14:01:00Z">
        <w:r>
          <w:rPr>
            <w:rFonts w:cs="Arial" w:ascii="Arial" w:hAnsi="Arial"/>
          </w:rPr>
          <w:t>,</w:t>
        </w:r>
      </w:ins>
      <w:r>
        <w:rPr>
          <w:rFonts w:cs="Arial" w:ascii="Arial" w:hAnsi="Arial"/>
        </w:rPr>
        <w:t xml:space="preserve"> </w:t>
      </w:r>
      <w:del w:id="108" w:author="Unknown Author" w:date="2017-03-11T14:01:00Z">
        <w:r>
          <w:rPr>
            <w:rFonts w:cs="Arial" w:ascii="Arial" w:hAnsi="Arial"/>
          </w:rPr>
          <w:delText>during the first week of treatment</w:delText>
        </w:r>
      </w:del>
      <w:r>
        <w:rPr>
          <w:rFonts w:cs="Arial" w:ascii="Arial" w:hAnsi="Arial"/>
        </w:rPr>
        <w:t xml:space="preserve"> also in a HIV positive population. We show that IP10 </w:t>
      </w:r>
      <w:del w:id="109" w:author="Unknown Author" w:date="2017-03-11T14:01:00Z">
        <w:r>
          <w:rPr>
            <w:rFonts w:cs="Arial" w:ascii="Arial" w:hAnsi="Arial"/>
          </w:rPr>
          <w:delText>is</w:delText>
        </w:r>
      </w:del>
      <w:ins w:id="110" w:author="Unknown Author" w:date="2017-03-11T14:01:00Z">
        <w:r>
          <w:rPr>
            <w:rFonts w:cs="Arial" w:ascii="Arial" w:hAnsi="Arial"/>
          </w:rPr>
          <w:t>levels are</w:t>
        </w:r>
      </w:ins>
      <w:r>
        <w:rPr>
          <w:rFonts w:cs="Arial" w:ascii="Arial" w:hAnsi="Arial"/>
        </w:rPr>
        <w:t xml:space="preserve"> generally </w:t>
      </w:r>
      <w:del w:id="111" w:author="Unknown Author" w:date="2017-03-11T14:01:00Z">
        <w:r>
          <w:rPr>
            <w:rFonts w:cs="Arial" w:ascii="Arial" w:hAnsi="Arial"/>
          </w:rPr>
          <w:delText>increased</w:delText>
        </w:r>
      </w:del>
      <w:ins w:id="112" w:author="Unknown Author" w:date="2017-03-11T14:01:00Z">
        <w:r>
          <w:rPr>
            <w:rFonts w:cs="Arial" w:ascii="Arial" w:hAnsi="Arial"/>
          </w:rPr>
          <w:t>elevated</w:t>
        </w:r>
      </w:ins>
      <w:r>
        <w:rPr>
          <w:rFonts w:cs="Arial" w:ascii="Arial" w:hAnsi="Arial"/>
        </w:rPr>
        <w:t xml:space="preserve"> before TB treatment and increased levels are associated with TB bacteriological confirmation among HIV infected patients. In our HIV infected cohort, IP-10 levels</w:t>
      </w:r>
      <w:del w:id="113" w:author="Unknown Author" w:date="2017-03-11T14:02:00Z">
        <w:r>
          <w:rPr>
            <w:rFonts w:cs="Arial" w:ascii="Arial" w:hAnsi="Arial"/>
          </w:rPr>
          <w:delText xml:space="preserve"> experience a</w:delText>
        </w:r>
      </w:del>
      <w:r>
        <w:rPr>
          <w:rFonts w:cs="Arial" w:ascii="Arial" w:hAnsi="Arial"/>
        </w:rPr>
        <w:t xml:space="preserve"> decrease</w:t>
      </w:r>
      <w:ins w:id="114" w:author="Unknown Author" w:date="2017-03-11T14:02:00Z">
        <w:r>
          <w:rPr>
            <w:rFonts w:cs="Arial" w:ascii="Arial" w:hAnsi="Arial"/>
          </w:rPr>
          <w:t>d</w:t>
        </w:r>
      </w:ins>
      <w:r>
        <w:rPr>
          <w:rFonts w:cs="Arial" w:ascii="Arial" w:hAnsi="Arial"/>
        </w:rPr>
        <w:t xml:space="preserve"> during the initial phases of treatment in most patients with high IP-10 levels at diagnosis, as other studies have also shown in HIV uninfected populations</w:t>
      </w:r>
      <w:r>
        <w:fldChar w:fldCharType="begin"/>
      </w:r>
      <w:r>
        <w:instrText>ADDIN CSL_CITATION { "citationItems" : [ { "id" : "ITEM-1", "itemData" : { "DOI" : "10.1038/srep09223", "ISBN" : "doi:10.1038/srep09223", "ISSN" : "2045-2322", "PMID" : "25783975", "abstract" : "Tuberculosis (TB) has huge impact on human morbidity and mortality and biomarkers to support rapid TB diagnosis and ensure treatment initiation and cure are needed, especially in regions with high prevalence of multi-drug resistant TB. Soluble interferon gamma inducible protein 10 (IP-10) analyzed from dry plasma spots (DPS) has potential as an immunodiagnostic marker in TB infection. We analyzed IP-10 levels in plasma directly and extracted from DPS in parallel by ELISA from 34 clinically well characterized patients with TB disease before and throughout 24 weeks of effective anti-TB chemotherapy. We detected a significant decline of IP-10 levels in both plasma and DPS already after two weeks of therapy with good correlation between the tests. This was observed both in pulmonary and extrapulmonary TB. In conclusion, plasma IP-10 may serve as an early biomarker for anti-TB chemotherapy responses and the IP-10 DPS method has potential to be developed into a point-of care test for use in resource-limited settings. Further studies must be performed to validate the use of IP-10 DPS in TB high endemic countries.", "author" : [ { "dropping-particle" : "", "family" : "Tonby", "given" : "Kristian", "non-dropping-particle" : "", "parse-names" : false, "suffix" : "" }, { "dropping-particle" : "", "family" : "Ruhwald", "given" : "Morten", "non-dropping-particle" : "", "parse-names" : false, "suffix" : "" }, { "dropping-particle" : "", "family" : "Kvale", "given" : "Dag", "non-dropping-particle" : "", "parse-names" : false, "suffix" : "" }, { "dropping-particle" : "", "family" : "Dyrhol-Riise", "given" : "Anne Ma", "non-dropping-particle" : "", "parse-names" : false, "suffix" : "" } ], "container-title" : "Scientific reports", "id" : "ITEM-1", "issued" : { "date-parts" : [ [ "2015" ] ] }, "page" : "9223", "title" : "IP-10 measured by Dry Plasma Spots as biomarker for therapy responses in Mycobacterium Tuberculosis infection.", "type" : "article-journal", "volume" : "5" }, "uris" : [ "http://www.mendeley.com/documents/?uuid=1c28cf27-e34f-4dc6-9bea-9f083061de55" ] }, { "id" : "ITEM-2", "itemData" : { "DOI" : "10.1371/journal.pone.0129552", "ISBN" : "1932-6203 (Electronic)\\r1932-6203 (Linking)", "ISSN" : "19326203", "PMID" : "26115421", "abstract" : "BACKGROUND: Many patients treated for tuberculosis (TB) in low and middle income countries are treated based on clinical suspicion without bacteriological confirmation. This is often due to lack of rapid simple accurate diagnostics and low healthcare provider confidence in the predictive value of current tests. We previously reported in an animal TB model that levels of host markers rapidly change in response to treatment initiation.\\n\\nMETHODS: We assessed the potential of host biomarker kinetics of TB patients during the first two weeks of therapy to identify patients responding to treatment. Adult patients clinically diagnosed with and treated for TB, 29 in Nigeria and 24 in Nepal, were analyzed.\\n\\nRESULTS: Changes in concentrations of non-specific host biomarkers, particularly IP-10, in response to the first week of anti-TB therapy were strongly associated with bacteriological confirmation of TB. A decrease in IP-10 level of &gt;300pg/ml between 0 and 7 days of treatment identified 75% of both smear-positive and smear-negative culture positive patients and correctly excluded TB in all nine culture negative patients.\\n\\nCONCLUSIONS: Monitoring of early IP-10 responses to treatment could form the basis of a simplified assay and could help identify patients who were erroneously clinically diagnosed with TB or those infected with drug resistant strains on inappropriate treatment. We believe this approach may be particularly appropriate for difficult to diagnose patients, e.g. smear-negative HIV-positive, or those with extra-pulmonary TB, often treated without bacterial confirmation.", "author" : [ { "dropping-particle" : "", "family" : "Hertog", "given" : "Alice L.", "non-dropping-particle" : "Den", "parse-names" : false, "suffix" : "" }, { "dropping-particle" : "", "family" : "Montero-Mart\u00edn", "given" : "Mar\u00eda", "non-dropping-particle" : "", "parse-names" : false, "suffix" : "" }, { "dropping-particle" : "", "family" : "Saunders", "given" : "Rachel L.", "non-dropping-particle" : "", "parse-names" : false, "suffix" : "" }, { "dropping-particle" : "", "family" : "Blakiston", "given" : "Matthew", "non-dropping-particle" : "", "parse-names" : false, "suffix" : "" }, { "dropping-particle" : "", "family" : "Menting", "given" : "Sandra", "non-dropping-particle" : "", "parse-names" : false, "suffix" : "" }, { "dropping-particle" : "", "family" : "Sherchand", "given" : "Jeevan B.", "non-dropping-particle" : "", "parse-names" : false, "suffix" : "" }, { "dropping-particle" : "", "family" : "Lawson", "given" : "Lovett", "non-dropping-particle" : "", "parse-names" : false, "suffix" : "" }, { "dropping-particle" : "", "family" : "Oladimeji", "given" : "Olanrewaju", "non-dropping-particle" : "", "parse-names" : false, "suffix" : "" }, { "dropping-particle" : "", "family" : "Abdurrahman", "given" : "Saddiq T.", "non-dropping-particle" : "", "parse-names" : false, "suffix" : "" }, { "dropping-particle" : "", "family" : "Cuevas", "given" : "Luis E.", "non-dropping-particle" : "", "parse-names" : false, "suffix" : "" }, { "dropping-particle" : "", "family" : "Anthony", "given" : "Richard M.", "non-dropping-particle" : "", "parse-names" : false, "suffix" : "" } ], "container-title" : "PLoS ONE", "id" : "ITEM-2", "issue" : "6", "issued" : { "date-parts" : [ [ "2015" ] ] }, "page" : "1-15", "title" : "Cytokine kinetics in the first week of tuberculosis therapy as a tool to confirm a clinical diagnosis and guide therapy", "type" : "article-journal", "volume" : "10" }, "uris" : [ "http://www.mendeley.com/documents/?uuid=69ecf967-7d16-43c5-b613-f26a767b6673" ] }, { "id" : "ITEM-3", "itemData" : { "DOI" : "10.1097/MD.0000000000003575", "ISBN" : "0000000000", "ISSN" : "1536-5964", "PMID" : "27124069", "abstract" : "Cell-mediated immunity plays an important role in the pathobiology of tuberculosis (TB). The ligands for CXC chemokine receptor 3 (CXCR3) activate the T-helper type 1 lymphocyte pathway. The CXCR3 ligands are reportedly useful clinical markers for the diagnosis and follow-up of TB. The objective of this study was to assess the utility of CXCR3 ligands for evaluating early treatment responses in TB.We recruited 88 patients who underwent antituberculous chemotherapy. The serum levels of interferon (IFN)-\u03b3 and the CXCR3 ligands CXCL9 (monokine induced by IFN-\u03b3 [MIG]), CXCL10 (IFN-\u03b3-inducible 10-kDa protein [IP-10]), and CXCL11 (IFN-inducible T-cell \u03b1 chemoattractant [I-TAC]) were measured before and 2 months after the start of treatment. Treatment responses were divided into \"fast\" and \"slow\" based on the clinical, radiological, and bacteriological improvement at 2 months. A change in level of 20% or more at 2 months was defined as \"significant.\"In patients with treatment success, 58 patients exhibited a fast response and 20 patients exhibited a slow response. Treatment failure occurred in 5 patients, and the diagnoses were changed to non-TB diseases in 5 patients. The levels of all CXCR3 ligands significantly decreased in the fast-response group (P\u200a&lt;\u200a0.01) but did not decrease in the other groups. IFN-\u03b3 levels showed no significant changes. The ability of significant decreases in marker levels to predict a fast response was evaluated. CXCL9 showed a sensitivity of 83%, and CXCL10 showed a specificity of 100%. Use of various combinations of CXCR3 ligands resulted in improvements in sensitivity (88%-93%), while specificity (92%-96%) was similar to that using single CXCR3 ligands. The decreases in CXCR3 ligand levels were less marked in the 2-month Mycobacterium tuberculosis culture-positive group than in the culture-negative group. There were significant differences in treatment outcomes in terms of 2-month culture positivity (P\u200a&lt;\u200a0.001), the significance of CXCL9 decreases (P\u200a&lt;\u200a0.01), and the significance of CXCL11 decreases (P\u200a&lt;\u200a0.05).In conclusion, CXCR3 ligands may be useful surrogate markers for the evaluation of early treatment response and showed utility as indicators of possible treatment failure in TB.", "author" : [ { "dropping-particle" : "", "family" : "Chung", "given" : "Wou Young", "non-dropping-particle" : "", "parse-names" : false, "suffix" : "" }, { "dropping-particle" : "", "family" : "Yoon", "given" : "Dukyong", "non-dropping-particle" : "", "parse-names" : false, "suffix" : "" }, { "dropping-particle" : "", "family" : "Lee", "given" : "Keu Sung", "non-dropping-particle" : "", "parse-names" : false, "suffix" : "" }, { "dropping-particle" : "", "family" : "Jung", "given" : "Yun Jung", "non-dropping-particle" : "", "parse-names" : false, "suffix" : "" }, { "dropping-particle" : "", "family" : "Kim", "given" : "Young Sun", "non-dropping-particle" : "", "parse-names" : false, "suffix" : "" }, { "dropping-particle" : "", "family" : "Sheen", "given" : "Seung Soo", "non-dropping-particle" : "", "parse-names" : false, "suffix" : "" }, { "dropping-particle" : "", "family" : "Park", "given" : "Kwang Joo", "non-dropping-particle" : "", "parse-names" : false, "suffix" : "" } ], "container-title" : "Medicine", "id" : "ITEM-3", "issue" : "17", "issued" : { "date-parts" : [ [ "2016" ] ] }, "page" : "e3575", "title" : "The Usefulness of Serum CXCR3 Ligands for Evaluating the Early Treatment Response in Tuberculosis: A Longitudinal Cohort Study.", "type" : "article-journal", "volume" : "95" }, "uris" : [ "http://www.mendeley.com/documents/?uuid=cef5cdf1-06bd-48ae-aeaa-fa458c3b8363" ] } ], "mendeley" : { "formattedCitation" : "&lt;sup&gt;15,17,19&lt;/sup&gt;", "plainTextFormattedCitation" : "15,17,19", "previouslyFormattedCitation" : "&lt;sup&gt;15,17,19&lt;/sup&gt;" }, "properties" : { "noteIndex" : 0 }, "schema" : "https://github.com/citation-style-language/schema/raw/master/csl-citation.json" }</w:instrText>
      </w:r>
      <w:r>
        <w:fldChar w:fldCharType="separate"/>
      </w:r>
      <w:bookmarkStart w:id="25" w:name="__Fieldmark__794_1494798506"/>
      <w:r>
        <w:rPr>
          <w:rFonts w:cs="Arial" w:ascii="Arial" w:hAnsi="Arial"/>
        </w:rPr>
      </w:r>
      <w:r>
        <w:rPr>
          <w:rFonts w:cs="Arial" w:ascii="Arial" w:hAnsi="Arial"/>
          <w:vertAlign w:val="superscript"/>
        </w:rPr>
        <w:t>15,17,19</w:t>
      </w:r>
      <w:r>
        <w:rPr>
          <w:rFonts w:cs="Arial" w:ascii="Arial" w:hAnsi="Arial"/>
        </w:rPr>
      </w:r>
      <w:r>
        <w:fldChar w:fldCharType="end"/>
      </w:r>
      <w:bookmarkEnd w:id="25"/>
      <w:r>
        <w:rPr>
          <w:rFonts w:cs="Arial" w:ascii="Arial" w:hAnsi="Arial"/>
        </w:rPr>
        <w:t xml:space="preserve">. This study confirms that a measurable reduction in IP10 of 300 pg/ml in the first seven days of therapy was strongly associated with bacteriological confirmation of TB disease. We interpret this to mean that a proportion of clinically diagnosed patients might not actually have TB and are inappropriately exposed to anti TB drugs.  </w:t>
      </w:r>
    </w:p>
    <w:p>
      <w:pPr>
        <w:pStyle w:val="Normal"/>
        <w:spacing w:lineRule="auto" w:line="360" w:before="0" w:after="0"/>
        <w:rPr>
          <w:rFonts w:ascii="Arial" w:hAnsi="Arial" w:cs="Arial"/>
        </w:rPr>
      </w:pPr>
      <w:r>
        <w:rPr>
          <w:rFonts w:cs="Arial" w:ascii="Arial" w:hAnsi="Arial"/>
        </w:rPr>
      </w:r>
    </w:p>
    <w:p>
      <w:pPr>
        <w:pStyle w:val="Normal"/>
        <w:spacing w:lineRule="auto" w:line="360" w:before="0" w:after="0"/>
        <w:rPr/>
      </w:pPr>
      <w:ins w:id="115" w:author="Unknown Author" w:date="2017-03-11T14:03:00Z">
        <w:r>
          <w:rPr>
            <w:rFonts w:cs="Arial" w:ascii="Arial" w:hAnsi="Arial"/>
          </w:rPr>
          <w:commentReference w:id="2"/>
        </w:r>
      </w:ins>
      <w:del w:id="116" w:author="Unknown Author" w:date="2017-03-11T14:03:00Z">
        <w:r>
          <w:rPr>
            <w:rFonts w:cs="Arial" w:ascii="Arial" w:hAnsi="Arial"/>
          </w:rPr>
          <w:delText>As we had hypothesized, this association could mean that a proportion of clinically diagnosed patients might not actually have TB, are not appropriately exposed to anti TB drugs, or perhaps high IP-10 levels might be elevated with increasing bacillary load of the patients.</w:delText>
        </w:r>
      </w:del>
    </w:p>
    <w:p>
      <w:pPr>
        <w:pStyle w:val="Normal"/>
        <w:spacing w:lineRule="auto" w:line="360" w:before="0" w:after="0"/>
        <w:rPr>
          <w:rFonts w:ascii="Arial" w:hAnsi="Arial" w:cs="Arial"/>
        </w:rPr>
      </w:pPr>
      <w:r>
        <w:rPr>
          <w:rFonts w:cs="Arial" w:ascii="Arial" w:hAnsi="Arial"/>
        </w:rPr>
      </w:r>
    </w:p>
    <w:p>
      <w:pPr>
        <w:pStyle w:val="Normal"/>
        <w:spacing w:lineRule="auto" w:line="360" w:before="0" w:after="0"/>
        <w:rPr/>
      </w:pPr>
      <w:r>
        <w:rPr>
          <w:rFonts w:cs="Arial" w:ascii="Arial" w:hAnsi="Arial"/>
        </w:rPr>
        <w:t>High IP10 levels, defined as IP10&gt;781 pg/dl, used as a single screening tool, would have ruled out 20% of bacteriologically confirmed TB cases, which is below what has been considered acceptable by a WHO panel</w:t>
      </w:r>
      <w:r>
        <w:fldChar w:fldCharType="begin"/>
      </w:r>
      <w:r>
        <w:instrText>ADDIN CSL_CITATION { "citationItems" : [ { "id" : "ITEM-1", "itemData" : { "author" : [ { "dropping-particle" : "", "family" : "World Health Organization", "given" : "", "non-dropping-particle" : "", "parse-names" : false, "suffix" : "" } ], "id" : "ITEM-1", "issue" : "April", "issued" : { "date-parts" : [ [ "2014" ] ] }, "publisher" : "WHO/HTM7TB/2014.18", "publisher-place" : "Geneva, Switzerland", "title" : "High-priority target product profiles for new tuberculosis diagnostics : report of a consensus meeting", "type" : "book" }, "uris" : [ "http://www.mendeley.com/documents/?uuid=c77c88bf-a68e-4987-a61a-f328d7c95634" ] } ], "mendeley" : { "formattedCitation" : "&lt;sup&gt;5&lt;/sup&gt;", "plainTextFormattedCitation" : "5", "previouslyFormattedCitation" : "&lt;sup&gt;5&lt;/sup&gt;" }, "properties" : { "noteIndex" : 0 }, "schema" : "https://github.com/citation-style-language/schema/raw/master/csl-citation.json" }</w:instrText>
      </w:r>
      <w:r>
        <w:fldChar w:fldCharType="separate"/>
      </w:r>
      <w:bookmarkStart w:id="26" w:name="__Fieldmark__833_1494798506"/>
      <w:r>
        <w:rPr>
          <w:rFonts w:cs="Arial" w:ascii="Arial" w:hAnsi="Arial"/>
        </w:rPr>
      </w:r>
      <w:r>
        <w:rPr>
          <w:rFonts w:cs="Arial" w:ascii="Arial" w:hAnsi="Arial"/>
          <w:vertAlign w:val="superscript"/>
        </w:rPr>
        <w:t>5</w:t>
      </w:r>
      <w:r>
        <w:rPr>
          <w:rFonts w:cs="Arial" w:ascii="Arial" w:hAnsi="Arial"/>
        </w:rPr>
      </w:r>
      <w:r>
        <w:fldChar w:fldCharType="end"/>
      </w:r>
      <w:bookmarkEnd w:id="26"/>
      <w:r>
        <w:rPr>
          <w:rFonts w:cs="Arial" w:ascii="Arial" w:hAnsi="Arial"/>
        </w:rPr>
        <w:t xml:space="preserve"> for a disease with bad prognosis and high risk of transmission. This small but significant proportion of</w:t>
      </w:r>
      <w:del w:id="117" w:author="Unknown Author" w:date="2017-03-11T14:04:00Z">
        <w:r>
          <w:rPr>
            <w:rFonts w:cs="Arial" w:ascii="Arial" w:hAnsi="Arial"/>
          </w:rPr>
          <w:delText>f</w:delText>
        </w:r>
      </w:del>
      <w:r>
        <w:rPr>
          <w:rFonts w:cs="Arial" w:ascii="Arial" w:hAnsi="Arial"/>
        </w:rPr>
        <w:t xml:space="preserve"> bacteriologically confirmed cases </w:t>
      </w:r>
      <w:del w:id="118" w:author="Unknown Author" w:date="2017-03-11T14:03:00Z">
        <w:r>
          <w:rPr>
            <w:rFonts w:cs="Arial" w:ascii="Arial" w:hAnsi="Arial"/>
          </w:rPr>
          <w:delText>who</w:delText>
        </w:r>
      </w:del>
      <w:ins w:id="119" w:author="Unknown Author" w:date="2017-03-11T14:03:00Z">
        <w:r>
          <w:rPr>
            <w:rFonts w:cs="Arial" w:ascii="Arial" w:hAnsi="Arial"/>
          </w:rPr>
          <w:t>which</w:t>
        </w:r>
      </w:ins>
      <w:r>
        <w:rPr>
          <w:rFonts w:cs="Arial" w:ascii="Arial" w:hAnsi="Arial"/>
        </w:rPr>
        <w:t xml:space="preserve"> did not have measurably raised IP-10 levels </w:t>
      </w:r>
      <w:ins w:id="120" w:author="Unknown Author" w:date="2017-03-11T14:04:00Z">
        <w:r>
          <w:rPr>
            <w:rFonts w:cs="Arial" w:ascii="Arial" w:hAnsi="Arial"/>
          </w:rPr>
          <w:t>(</w:t>
        </w:r>
      </w:ins>
      <w:r>
        <w:rPr>
          <w:rFonts w:cs="Arial" w:ascii="Arial" w:hAnsi="Arial"/>
        </w:rPr>
        <w:t>as has been observed in other studie</w:t>
      </w:r>
      <w:del w:id="121" w:author="Unknown Author" w:date="2017-03-11T14:04:00Z">
        <w:r>
          <w:rPr>
            <w:rFonts w:cs="Arial" w:ascii="Arial" w:hAnsi="Arial"/>
          </w:rPr>
          <w:delText>s</w:delText>
        </w:r>
      </w:del>
      <w:r>
        <w:rPr>
          <w:rFonts w:cs="Arial" w:ascii="Arial" w:hAnsi="Arial"/>
        </w:rPr>
        <w:t>,</w:t>
      </w:r>
      <w:r>
        <w:fldChar w:fldCharType="begin"/>
      </w:r>
      <w:r>
        <w:instrText>ADDIN CSL_CITATION { "citationItems" : [ { "id" : "ITEM-1", "itemData" : { "DOI" : "10.1371/journal.pone.0129552", "ISBN" : "1932-6203 (Electronic)\\r1932-6203 (Linking)", "ISSN" : "19326203", "PMID" : "26115421", "abstract" : "BACKGROUND: Many patients treated for tuberculosis (TB) in low and middle income countries are treated based on clinical suspicion without bacteriological confirmation. This is often due to lack of rapid simple accurate diagnostics and low healthcare provider confidence in the predictive value of current tests. We previously reported in an animal TB model that levels of host markers rapidly change in response to treatment initiation.\\n\\nMETHODS: We assessed the potential of host biomarker kinetics of TB patients during the first two weeks of therapy to identify patients responding to treatment. Adult patients clinically diagnosed with and treated for TB, 29 in Nigeria and 24 in Nepal, were analyzed.\\n\\nRESULTS: Changes in concentrations of non-specific host biomarkers, particularly IP-10, in response to the first week of anti-TB therapy were strongly associated with bacteriological confirmation of TB. A decrease in IP-10 level of &gt;300pg/ml between 0 and 7 days of treatment identified 75% of both smear-positive and smear-negative culture positive patients and correctly excluded TB in all nine culture negative patients.\\n\\nCONCLUSIONS: Monitoring of early IP-10 responses to treatment could form the basis of a simplified assay and could help identify patients who were erroneously clinically diagnosed with TB or those infected with drug resistant strains on inappropriate treatment. We believe this approach may be particularly appropriate for difficult to diagnose patients, e.g. smear-negative HIV-positive, or those with extra-pulmonary TB, often treated without bacterial confirmation.", "author" : [ { "dropping-particle" : "", "family" : "Hertog", "given" : "Alice L.", "non-dropping-particle" : "Den", "parse-names" : false, "suffix" : "" }, { "dropping-particle" : "", "family" : "Montero-Mart\u00edn", "given" : "Mar\u00eda", "non-dropping-particle" : "", "parse-names" : false, "suffix" : "" }, { "dropping-particle" : "", "family" : "Saunders", "given" : "Rachel L.", "non-dropping-particle" : "", "parse-names" : false, "suffix" : "" }, { "dropping-particle" : "", "family" : "Blakiston", "given" : "Matthew", "non-dropping-particle" : "", "parse-names" : false, "suffix" : "" }, { "dropping-particle" : "", "family" : "Menting", "given" : "Sandra", "non-dropping-particle" : "", "parse-names" : false, "suffix" : "" }, { "dropping-particle" : "", "family" : "Sherchand", "given" : "Jeevan B.", "non-dropping-particle" : "", "parse-names" : false, "suffix" : "" }, { "dropping-particle" : "", "family" : "Lawson", "given" : "Lovett", "non-dropping-particle" : "", "parse-names" : false, "suffix" : "" }, { "dropping-particle" : "", "family" : "Oladimeji", "given" : "Olanrewaju", "non-dropping-particle" : "", "parse-names" : false, "suffix" : "" }, { "dropping-particle" : "", "family" : "Abdurrahman", "given" : "Saddiq T.", "non-dropping-particle" : "", "parse-names" : false, "suffix" : "" }, { "dropping-particle" : "", "family" : "Cuevas", "given" : "Luis E.", "non-dropping-particle" : "", "parse-names" : false, "suffix" : "" }, { "dropping-particle" : "", "family" : "Anthony", "given" : "Richard M.", "non-dropping-particle" : "", "parse-names" : false, "suffix" : "" } ], "container-title" : "PLoS ONE", "id" : "ITEM-1", "issue" : "6", "issued" : { "date-parts" : [ [ "2015" ] ] }, "page" : "1-15", "title" : "Cytokine kinetics in the first week of tuberculosis therapy as a tool to confirm a clinical diagnosis and guide therapy", "type" : "article-journal", "volume" : "10" }, "uris" : [ "http://www.mendeley.com/documents/?uuid=69ecf967-7d16-43c5-b613-f26a767b6673" ] }, { "id" : "ITEM-2", "itemData" : { "DOI" : "10.1038/srep09223", "ISBN" : "doi:10.1038/srep09223", "ISSN" : "2045-2322", "PMID" : "25783975", "abstract" : "Tuberculosis (TB) has huge impact on human morbidity and mortality and biomarkers to support rapid TB diagnosis and ensure treatment initiation and cure are needed, especially in regions with high prevalence of multi-drug resistant TB. Soluble interferon gamma inducible protein 10 (IP-10) analyzed from dry plasma spots (DPS) has potential as an immunodiagnostic marker in TB infection. We analyzed IP-10 levels in plasma directly and extracted from DPS in parallel by ELISA from 34 clinically well characterized patients with TB disease before and throughout 24 weeks of effective anti-TB chemotherapy. We detected a significant decline of IP-10 levels in both plasma and DPS already after two weeks of therapy with good correlation between the tests. This was observed both in pulmonary and extrapulmonary TB. In conclusion, plasma IP-10 may serve as an early biomarker for anti-TB chemotherapy responses and the IP-10 DPS method has potential to be developed into a point-of care test for use in resource-limited settings. Further studies must be performed to validate the use of IP-10 DPS in TB high endemic countries.", "author" : [ { "dropping-particle" : "", "family" : "Tonby", "given" : "Kristian", "non-dropping-particle" : "", "parse-names" : false, "suffix" : "" }, { "dropping-particle" : "", "family" : "Ruhwald", "given" : "Morten", "non-dropping-particle" : "", "parse-names" : false, "suffix" : "" }, { "dropping-particle" : "", "family" : "Kvale", "given" : "Dag", "non-dropping-particle" : "", "parse-names" : false, "suffix" : "" }, { "dropping-particle" : "", "family" : "Dyrhol-Riise", "given" : "Anne Ma", "non-dropping-particle" : "", "parse-names" : false, "suffix" : "" } ], "container-title" : "Scientific reports", "id" : "ITEM-2", "issued" : { "date-parts" : [ [ "2015" ] ] }, "page" : "9223", "title" : "IP-10 measured by Dry Plasma Spots as biomarker for therapy responses in Mycobacterium Tuberculosis infection.", "type" : "article-journal", "volume" : "5" }, "uris" : [ "http://www.mendeley.com/documents/?uuid=1c28cf27-e34f-4dc6-9bea-9f083061de55" ] } ], "mendeley" : { "formattedCitation" : "&lt;sup&gt;15,19&lt;/sup&gt;", "plainTextFormattedCitation" : "15,19", "previouslyFormattedCitation" : "&lt;sup&gt;15,19&lt;/sup&gt;" }, "properties" : { "noteIndex" : 0 }, "schema" : "https://github.com/citation-style-language/schema/raw/master/csl-citation.json" }</w:instrText>
      </w:r>
      <w:r>
        <w:fldChar w:fldCharType="separate"/>
      </w:r>
      <w:bookmarkStart w:id="27" w:name="__Fieldmark__843_1494798506"/>
      <w:r>
        <w:rPr>
          <w:rFonts w:cs="Arial" w:ascii="Arial" w:hAnsi="Arial"/>
        </w:rPr>
      </w:r>
      <w:r>
        <w:rPr>
          <w:rFonts w:cs="Arial" w:ascii="Arial" w:hAnsi="Arial"/>
          <w:vertAlign w:val="superscript"/>
        </w:rPr>
        <w:t>15,19</w:t>
      </w:r>
      <w:r>
        <w:rPr>
          <w:rFonts w:cs="Arial" w:ascii="Arial" w:hAnsi="Arial"/>
        </w:rPr>
      </w:r>
      <w:r>
        <w:fldChar w:fldCharType="end"/>
      </w:r>
      <w:bookmarkEnd w:id="27"/>
      <w:r>
        <w:rPr>
          <w:rFonts w:cs="Arial" w:ascii="Arial" w:hAnsi="Arial"/>
        </w:rPr>
        <w:t xml:space="preserve"> </w:t>
      </w:r>
      <w:ins w:id="122" w:author="Unknown Author" w:date="2017-03-11T14:04:00Z">
        <w:r>
          <w:rPr>
            <w:rFonts w:cs="Arial" w:ascii="Arial" w:hAnsi="Arial"/>
          </w:rPr>
          <w:t>) and</w:t>
        </w:r>
      </w:ins>
      <w:del w:id="123" w:author="Unknown Author" w:date="2017-03-11T14:04:00Z">
        <w:r>
          <w:rPr>
            <w:rFonts w:cs="Arial" w:ascii="Arial" w:hAnsi="Arial"/>
          </w:rPr>
          <w:delText>thus this group of patients</w:delText>
        </w:r>
      </w:del>
      <w:r>
        <w:rPr>
          <w:rFonts w:cs="Arial" w:ascii="Arial" w:hAnsi="Arial"/>
        </w:rPr>
        <w:t xml:space="preserve"> warrants further </w:t>
      </w:r>
      <w:del w:id="124" w:author="Unknown Author" w:date="2017-03-11T14:04:00Z">
        <w:r>
          <w:rPr>
            <w:rFonts w:cs="Arial" w:ascii="Arial" w:hAnsi="Arial"/>
          </w:rPr>
          <w:delText xml:space="preserve">detailed </w:delText>
        </w:r>
      </w:del>
      <w:r>
        <w:rPr>
          <w:rFonts w:cs="Arial" w:ascii="Arial" w:hAnsi="Arial"/>
        </w:rPr>
        <w:t>investigation. Even with this limitation a failure to respond to TB therapy based on the lack of an IP10 response after only seven days could be used to target the identify patient group most likely to benefit from further diagnostic and clinical.</w:t>
      </w:r>
    </w:p>
    <w:p>
      <w:pPr>
        <w:pStyle w:val="Normal"/>
        <w:spacing w:lineRule="auto" w:line="360" w:before="0" w:after="0"/>
        <w:rPr>
          <w:rFonts w:ascii="Arial" w:hAnsi="Arial" w:cs="Arial"/>
        </w:rPr>
      </w:pPr>
      <w:r>
        <w:rPr>
          <w:rFonts w:cs="Arial" w:ascii="Arial" w:hAnsi="Arial"/>
        </w:rPr>
      </w:r>
    </w:p>
    <w:p>
      <w:pPr>
        <w:pStyle w:val="Normal"/>
        <w:spacing w:lineRule="auto" w:line="360" w:before="0" w:after="0"/>
        <w:rPr>
          <w:rFonts w:ascii="Arial" w:hAnsi="Arial" w:cs="Arial"/>
        </w:rPr>
      </w:pPr>
      <w:r>
        <w:rPr>
          <w:rFonts w:cs="Arial" w:ascii="Arial" w:hAnsi="Arial"/>
          <w:highlight w:val="yellow"/>
        </w:rPr>
        <w:t>The minimum agreem</w:t>
      </w:r>
      <w:ins w:id="125" w:author="Unknown Author" w:date="2017-03-11T14:08:00Z">
        <w:r>
          <w:rPr>
            <w:rFonts w:cs="Arial" w:ascii="Arial" w:hAnsi="Arial"/>
            <w:highlight w:val="yellow"/>
          </w:rPr>
          <w:commentReference w:id="3"/>
        </w:r>
      </w:ins>
      <w:r>
        <w:rPr>
          <w:rFonts w:cs="Arial" w:ascii="Arial" w:hAnsi="Arial"/>
          <w:highlight w:val="yellow"/>
        </w:rPr>
        <w:t>ent.</w:t>
      </w:r>
    </w:p>
    <w:p>
      <w:pPr>
        <w:pStyle w:val="Normal"/>
        <w:spacing w:lineRule="auto" w:line="360" w:before="0" w:after="0"/>
        <w:rPr>
          <w:rFonts w:ascii="Arial" w:hAnsi="Arial" w:cs="Arial"/>
        </w:rPr>
      </w:pPr>
      <w:r>
        <w:rPr>
          <w:rFonts w:cs="Arial" w:ascii="Arial" w:hAnsi="Arial"/>
        </w:rPr>
      </w:r>
    </w:p>
    <w:p>
      <w:pPr>
        <w:pStyle w:val="Normal"/>
        <w:spacing w:lineRule="auto" w:line="360" w:before="0" w:after="0"/>
        <w:rPr/>
      </w:pPr>
      <w:r>
        <w:rPr>
          <w:rFonts w:cs="Arial" w:ascii="Arial" w:hAnsi="Arial"/>
        </w:rPr>
        <w:t xml:space="preserve">Our “a priori” hypothesis was that MDR patients would not show a decrease </w:t>
      </w:r>
      <w:ins w:id="126" w:author="Unknown Author" w:date="2017-03-11T14:08:00Z">
        <w:r>
          <w:rPr>
            <w:rFonts w:cs="Arial" w:ascii="Arial" w:hAnsi="Arial"/>
          </w:rPr>
          <w:t>i</w:t>
        </w:r>
      </w:ins>
      <w:del w:id="127" w:author="Unknown Author" w:date="2017-03-11T14:08:00Z">
        <w:r>
          <w:rPr>
            <w:rFonts w:cs="Arial" w:ascii="Arial" w:hAnsi="Arial"/>
          </w:rPr>
          <w:delText>o</w:delText>
        </w:r>
      </w:del>
      <w:r>
        <w:rPr>
          <w:rFonts w:cs="Arial" w:ascii="Arial" w:hAnsi="Arial"/>
        </w:rPr>
        <w:t xml:space="preserve">n IP-10 levels during the first week of treatment, but the number of MDR strains or Rif resistant strains in our sample was too limited to test this assumption. In addition, the number of drugs to which </w:t>
      </w:r>
      <w:r>
        <w:rPr>
          <w:rFonts w:cs="Arial" w:ascii="Arial" w:hAnsi="Arial"/>
          <w:i/>
        </w:rPr>
        <w:t>M tuberculosis</w:t>
      </w:r>
      <w:r>
        <w:rPr>
          <w:rFonts w:cs="Arial" w:ascii="Arial" w:hAnsi="Arial"/>
        </w:rPr>
        <w:t xml:space="preserve"> is resistant or how different levels of resistance affect the kinetics of IP-10 is unknown. This was the reason why we conducted a subgroup analysis among those fully susceptible to first line drugs. However these results merely emphasize the need to assess IP-10 in settings with high prevalence of drug resistance TB, such as Eastern Europe. </w:t>
      </w:r>
    </w:p>
    <w:p>
      <w:pPr>
        <w:pStyle w:val="Normal"/>
        <w:spacing w:lineRule="auto" w:line="360" w:before="0" w:after="0"/>
        <w:rPr>
          <w:rFonts w:ascii="Arial" w:hAnsi="Arial" w:cs="Arial"/>
        </w:rPr>
      </w:pPr>
      <w:r>
        <w:rPr>
          <w:rFonts w:cs="Arial" w:ascii="Arial" w:hAnsi="Arial"/>
        </w:rPr>
      </w:r>
    </w:p>
    <w:p>
      <w:pPr>
        <w:pStyle w:val="Normal"/>
        <w:spacing w:lineRule="auto" w:line="360" w:before="0" w:after="0"/>
        <w:rPr/>
      </w:pPr>
      <w:r>
        <w:rPr>
          <w:rFonts w:cs="Arial" w:ascii="Arial" w:hAnsi="Arial"/>
        </w:rPr>
        <w:t xml:space="preserve">In addition to the </w:t>
      </w:r>
      <w:del w:id="128" w:author="Unknown Author" w:date="2017-03-11T14:09:00Z">
        <w:r>
          <w:rPr>
            <w:rFonts w:cs="Arial" w:ascii="Arial" w:hAnsi="Arial"/>
          </w:rPr>
          <w:delText>limited</w:delText>
        </w:r>
      </w:del>
      <w:ins w:id="129" w:author="Unknown Author" w:date="2017-03-11T14:09:00Z">
        <w:r>
          <w:rPr>
            <w:rFonts w:cs="Arial" w:ascii="Arial" w:hAnsi="Arial"/>
          </w:rPr>
          <w:t>small</w:t>
        </w:r>
      </w:ins>
      <w:r>
        <w:rPr>
          <w:rFonts w:cs="Arial" w:ascii="Arial" w:hAnsi="Arial"/>
        </w:rPr>
        <w:t xml:space="preserve"> number of patients with drug resistance, our study had several other limitations. First, we do not know exactly how many of clinically diagnosed TB patients were in fact infected with tuberculosis. Presumably a proportion of the 43 culture negative PCR negative pulmonary cases were uninfected and unnecessarily receive</w:t>
      </w:r>
      <w:ins w:id="130" w:author="Unknown Author" w:date="2017-03-11T14:09:00Z">
        <w:r>
          <w:rPr>
            <w:rFonts w:cs="Arial" w:ascii="Arial" w:hAnsi="Arial"/>
          </w:rPr>
          <w:t>d</w:t>
        </w:r>
      </w:ins>
      <w:r>
        <w:rPr>
          <w:rFonts w:cs="Arial" w:ascii="Arial" w:hAnsi="Arial"/>
        </w:rPr>
        <w:t xml:space="preserve"> treatment for TB. This is supported by the fact that clinically diagnosed cases were 3 times less likely to show a response to therapy based on IP10 kinetics, 25 (60%) of 42 clinically diagnosed cases had no IP10 response versus only 16 (21%) of 77 bacteriologically confirmed cases.  The failure of 16 of the 77 bacteriologically diagnosed cases to show an IP10 response at day 7 means that the lack of a response cannot be used to rule out TB but does not rule out the lack of an IP-10 response being used to target patients likely to benefit from further diagnostic and clinical follow up. Secondly, the ELISA kit and the serum dilutions measured resulted in a IP-10 detection limit of IP-10 limit of  780 pg/ml, thus some patients might have </w:t>
      </w:r>
      <w:ins w:id="131" w:author="Unknown Author" w:date="2017-03-11T14:09:00Z">
        <w:r>
          <w:rPr>
            <w:rFonts w:cs="Arial" w:ascii="Arial" w:hAnsi="Arial"/>
          </w:rPr>
          <w:t xml:space="preserve">been </w:t>
        </w:r>
      </w:ins>
      <w:r>
        <w:rPr>
          <w:rFonts w:cs="Arial" w:ascii="Arial" w:hAnsi="Arial"/>
        </w:rPr>
        <w:t>classified as non “responders” due to initially low IP-10 levels, despite having higher IP-10 levels than the average serum values in adult populations.</w:t>
      </w:r>
      <w:r>
        <w:fldChar w:fldCharType="begin"/>
      </w:r>
      <w:r>
        <w:instrText>ADDIN CSL_CITATION { "citationItems" : [ { "id" : "ITEM-1", "itemData" : { "DOI" : "10.1155/2013/434010", "ISSN" : "1466-1861", "PMID" : "23533306", "abstract" : "Growing knowledge about the cytokine network response has led to a better comprehension of mechanisms of pathologies and to the development of new treatments with biological drugs, able to block specific molecules of the immune response. Indeed, when the cytokine production is deregulated, diseases often occur. The understanding of the physiological mechanism of the cytokine network would be useful to better comprehend pathological conditions. Moreover, since the immune system and response change their properties with development, differences in patients' age should be taken into account, both in physiological and in pathological conditions. In this study, we analyzed the profile of 48 cytokines and chemokines in the serum of healthy subjects, comparing adults (\u226518 years) with young children and children (1-6 and 7-17 years). We found that a certain number of cytokines were not being produced in healthy subjects; others showed a constant serum level amongst the groups. Certain cytokines exhibited a downward or an upward trend with increasing age. The remaining cytokines were up- or downregulated in the group of the children with respect to the other groups. In conclusion, we drew some kinds of guidelines about the physiological production of cytokines and chemokines, underling the difference caused by aging.", "author" : [ { "dropping-particle" : "", "family" : "Kleiner", "given" : "Giulio", "non-dropping-particle" : "", "parse-names" : false, "suffix" : "" }, { "dropping-particle" : "", "family" : "Marcuzzi", "given" : "Annalisa", "non-dropping-particle" : "", "parse-names" : false, "suffix" : "" }, { "dropping-particle" : "", "family" : "Zanin", "given" : "Valentina", "non-dropping-particle" : "", "parse-names" : false, "suffix" : "" }, { "dropping-particle" : "", "family" : "Monasta", "given" : "Lorenzo", "non-dropping-particle" : "", "parse-names" : false, "suffix" : "" }, { "dropping-particle" : "", "family" : "Zauli", "given" : "Giorgio", "non-dropping-particle" : "", "parse-names" : false, "suffix" : "" } ], "container-title" : "Mediators of inflammation", "id" : "ITEM-1", "issued" : { "date-parts" : [ [ "2013" ] ] }, "page" : "434010", "publisher" : "Hindawi Publishing Corporation", "title" : "Cytokine levels in the serum of healthy subjects.", "type" : "article-journal", "volume" : "2013" }, "uris" : [ "http://www.mendeley.com/documents/?uuid=01d02e03-ea0d-34fd-b66b-8e1b57c7c651" ] }, { "id" : "ITEM-2", "itemData" : { "DOI" : "10.1186/1479-5876-9-113", "ISSN" : "1479-5876", "PMID" : "21774806", "abstract" : "BACKGROUND Lipid metabolites and cytokines, including chemokines and growth factors, are the key regulators of immune cell function and differentiation, and thus, dysregulation of these regulators is associated with various human diseases. However, previous studies demonstrating a positive correlation of cytokine levels with aging may have been influenced by various environmental factors and underlying diseases. Also, data regarding cytokine profiling in the elderly are limited to a small subset of cytokines. METHODS We compared the profiles of 22 cytokines, including chemokines and growth factors, in a case-controlled study group of a gender-matched, healthy cohort of 55 patients over the age of 65 and 55 patients under the age of 45. Assessment of serum cytokine concentrations was performed using commercially-available multiplex bead-based sandwich immunoassays. RESULTS Soluble CD40 ligand (sCD40L) and transforming growth factor alpha (TGF-\u03b1) levels were significantly higher in the elderly patients, whereas granulocyte colony-stimulating factor (G-CSF), granulocyte-monocyte colony-stimulating factor (GM-CSF), and monocyte chemoattractant protein-1 (MCP-1) levels were significantly lower in the elderly patients. The partial correlation analysis demonstrating the correlation between cytokine levels when controlled for gender, systolic blood pressure, total cholesterol, HDL cholesterol, triglyceride, and serum creatinine levels further demonstrated that G-CSF, GM-CSF, and MCP-1 had significant negative correlations with age, whereas sCD40L and TGF-\u03b1 had significant positive correlations. CONCLUSIONS Future studies will focus on examining the significance of these age-related changes in circulating cytokines and other biological markers and their potential contribution to the development of different age-associated diseases.", "author" : [ { "dropping-particle" : "", "family" : "Kim", "given" : "Hyun Ok", "non-dropping-particle" : "", "parse-names" : false, "suffix" : "" }, { "dropping-particle" : "", "family" : "Kim", "given" : "Han-Soo", "non-dropping-particle" : "", "parse-names" : false, "suffix" : "" }, { "dropping-particle" : "", "family" : "Youn", "given" : "Jong-Chan", "non-dropping-particle" : "", "parse-names" : false, "suffix" : "" }, { "dropping-particle" : "", "family" : "Shin", "given" : "Eui-Cheol", "non-dropping-particle" : "", "parse-names" : false, "suffix" : "" }, { "dropping-particle" : "", "family" : "Park", "given" : "Sungha", "non-dropping-particle" : "", "parse-names" : false, "suffix" : "" } ], "container-title" : "Journal of translational medicine", "id" : "ITEM-2", "issue" : "1", "issued" : { "date-parts" : [ [ "2011", "7", "20" ] ] }, "page" : "113", "title" : "Serum cytokine profiles in healthy young and elderly population assessed using multiplexed bead-based immunoassays.", "type" : "article-journal", "volume" : "9" }, "uris" : [ "http://www.mendeley.com/documents/?uuid=6c30d7d5-6090-34cd-befc-62cca349e786" ] } ], "mendeley" : { "formattedCitation" : "&lt;sup&gt;27,28&lt;/sup&gt;", "plainTextFormattedCitation" : "27,28", "previouslyFormattedCitation" : "&lt;sup&gt;27,28&lt;/sup&gt;" }, "properties" : { "noteIndex" : 0 }, "schema" : "https://github.com/citation-style-language/schema/raw/master/csl-citation.json" }</w:instrText>
      </w:r>
      <w:r>
        <w:fldChar w:fldCharType="separate"/>
      </w:r>
      <w:bookmarkStart w:id="28" w:name="__Fieldmark__906_1494798506"/>
      <w:r>
        <w:rPr>
          <w:rFonts w:cs="Arial" w:ascii="Arial" w:hAnsi="Arial"/>
        </w:rPr>
      </w:r>
      <w:r>
        <w:rPr>
          <w:rFonts w:cs="Arial" w:ascii="Arial" w:hAnsi="Arial"/>
          <w:vertAlign w:val="superscript"/>
        </w:rPr>
        <w:t>27,28</w:t>
      </w:r>
      <w:r>
        <w:rPr>
          <w:rFonts w:cs="Arial" w:ascii="Arial" w:hAnsi="Arial"/>
        </w:rPr>
      </w:r>
      <w:r>
        <w:fldChar w:fldCharType="end"/>
      </w:r>
      <w:bookmarkEnd w:id="28"/>
      <w:r>
        <w:rPr>
          <w:rFonts w:cs="Arial" w:ascii="Arial" w:hAnsi="Arial"/>
        </w:rPr>
        <w:t xml:space="preserve"> Thirdly, in this study we were not able to closely follow up </w:t>
      </w:r>
      <w:ins w:id="132" w:author="Unknown Author" w:date="2017-03-11T14:10:00Z">
        <w:r>
          <w:rPr>
            <w:rFonts w:cs="Arial" w:ascii="Arial" w:hAnsi="Arial"/>
          </w:rPr>
          <w:t>with</w:t>
        </w:r>
      </w:ins>
      <w:del w:id="133" w:author="Unknown Author" w:date="2017-03-11T14:10:00Z">
        <w:r>
          <w:rPr>
            <w:rFonts w:cs="Arial" w:ascii="Arial" w:hAnsi="Arial"/>
          </w:rPr>
          <w:delText>to</w:delText>
        </w:r>
      </w:del>
      <w:r>
        <w:rPr>
          <w:rFonts w:cs="Arial" w:ascii="Arial" w:hAnsi="Arial"/>
        </w:rPr>
        <w:t xml:space="preserve"> patients beyond their month 2 visit. More detailed follow up could have </w:t>
      </w:r>
      <w:del w:id="134" w:author="Unknown Author" w:date="2017-03-11T14:10:00Z">
        <w:r>
          <w:rPr>
            <w:rFonts w:cs="Arial" w:ascii="Arial" w:hAnsi="Arial"/>
          </w:rPr>
          <w:delText>indented</w:delText>
        </w:r>
      </w:del>
      <w:ins w:id="135" w:author="Unknown Author" w:date="2017-03-11T14:10:00Z">
        <w:r>
          <w:rPr>
            <w:rFonts w:cs="Arial" w:ascii="Arial" w:hAnsi="Arial"/>
          </w:rPr>
          <w:t>shed light on</w:t>
        </w:r>
      </w:ins>
      <w:r>
        <w:rPr>
          <w:rFonts w:cs="Arial" w:ascii="Arial" w:hAnsi="Arial"/>
        </w:rPr>
        <w:t xml:space="preserve"> differential diagnosis concomitant processes explaining original TB like symptoms</w:t>
      </w:r>
      <w:ins w:id="136" w:author="Unknown Author" w:date="2017-03-11T14:10:00Z">
        <w:r>
          <w:rPr>
            <w:rFonts w:cs="Arial" w:ascii="Arial" w:hAnsi="Arial"/>
          </w:rPr>
          <w:t>’</w:t>
        </w:r>
      </w:ins>
      <w:r>
        <w:rPr>
          <w:rFonts w:cs="Arial" w:ascii="Arial" w:hAnsi="Arial"/>
        </w:rPr>
        <w:t xml:space="preserve"> contribution to a better characterization of clinically diagnosed patients showing no response with regards to IP-10 kinetics. Lastly, our definition of good response was a decline of 300 pg/ml in IP-10 levels, based on a previous study by den Hertog et al.</w:t>
      </w:r>
      <w:r>
        <w:fldChar w:fldCharType="begin"/>
      </w:r>
      <w:r>
        <w:instrText>ADDIN CSL_CITATION { "citationItems" : [ { "id" : "ITEM-1", "itemData" : { "DOI" : "10.1371/journal.pone.0129552", "ISBN" : "1932-6203 (Electronic)\\r1932-6203 (Linking)", "ISSN" : "19326203", "PMID" : "26115421", "abstract" : "BACKGROUND: Many patients treated for tuberculosis (TB) in low and middle income countries are treated based on clinical suspicion without bacteriological confirmation. This is often due to lack of rapid simple accurate diagnostics and low healthcare provider confidence in the predictive value of current tests. We previously reported in an animal TB model that levels of host markers rapidly change in response to treatment initiation.\\n\\nMETHODS: We assessed the potential of host biomarker kinetics of TB patients during the first two weeks of therapy to identify patients responding to treatment. Adult patients clinically diagnosed with and treated for TB, 29 in Nigeria and 24 in Nepal, were analyzed.\\n\\nRESULTS: Changes in concentrations of non-specific host biomarkers, particularly IP-10, in response to the first week of anti-TB therapy were strongly associated with bacteriological confirmation of TB. A decrease in IP-10 level of &gt;300pg/ml between 0 and 7 days of treatment identified 75% of both smear-positive and smear-negative culture positive patients and correctly excluded TB in all nine culture negative patients.\\n\\nCONCLUSIONS: Monitoring of early IP-10 responses to treatment could form the basis of a simplified assay and could help identify patients who were erroneously clinically diagnosed with TB or those infected with drug resistant strains on inappropriate treatment. We believe this approach may be particularly appropriate for difficult to diagnose patients, e.g. smear-negative HIV-positive, or those with extra-pulmonary TB, often treated without bacterial confirmation.", "author" : [ { "dropping-particle" : "", "family" : "Hertog", "given" : "Alice L.", "non-dropping-particle" : "Den", "parse-names" : false, "suffix" : "" }, { "dropping-particle" : "", "family" : "Montero-Mart\u00edn", "given" : "Mar\u00eda", "non-dropping-particle" : "", "parse-names" : false, "suffix" : "" }, { "dropping-particle" : "", "family" : "Saunders", "given" : "Rachel L.", "non-dropping-particle" : "", "parse-names" : false, "suffix" : "" }, { "dropping-particle" : "", "family" : "Blakiston", "given" : "Matthew", "non-dropping-particle" : "", "parse-names" : false, "suffix" : "" }, { "dropping-particle" : "", "family" : "Menting", "given" : "Sandra", "non-dropping-particle" : "", "parse-names" : false, "suffix" : "" }, { "dropping-particle" : "", "family" : "Sherchand", "given" : "Jeevan B.", "non-dropping-particle" : "", "parse-names" : false, "suffix" : "" }, { "dropping-particle" : "", "family" : "Lawson", "given" : "Lovett", "non-dropping-particle" : "", "parse-names" : false, "suffix" : "" }, { "dropping-particle" : "", "family" : "Oladimeji", "given" : "Olanrewaju", "non-dropping-particle" : "", "parse-names" : false, "suffix" : "" }, { "dropping-particle" : "", "family" : "Abdurrahman", "given" : "Saddiq T.", "non-dropping-particle" : "", "parse-names" : false, "suffix" : "" }, { "dropping-particle" : "", "family" : "Cuevas", "given" : "Luis E.", "non-dropping-particle" : "", "parse-names" : false, "suffix" : "" }, { "dropping-particle" : "", "family" : "Anthony", "given" : "Richard M.", "non-dropping-particle" : "", "parse-names" : false, "suffix" : "" } ], "container-title" : "PLoS ONE", "id" : "ITEM-1", "issue" : "6", "issued" : { "date-parts" : [ [ "2015" ] ] }, "page" : "1-15", "title" : "Cytokine kinetics in the first week of tuberculosis therapy as a tool to confirm a clinical diagnosis and guide therapy", "type" : "article-journal", "volume" : "10" }, "uris" : [ "http://www.mendeley.com/documents/?uuid=69ecf967-7d16-43c5-b613-f26a767b6673" ] } ], "mendeley" : { "formattedCitation" : "&lt;sup&gt;19&lt;/sup&gt;", "plainTextFormattedCitation" : "19", "previouslyFormattedCitation" : "&lt;sup&gt;19&lt;/sup&gt;" }, "properties" : { "noteIndex" : 0 }, "schema" : "https://github.com/citation-style-language/schema/raw/master/csl-citation.json" }</w:instrText>
      </w:r>
      <w:r>
        <w:fldChar w:fldCharType="separate"/>
      </w:r>
      <w:bookmarkStart w:id="29" w:name="__Fieldmark__928_1494798506"/>
      <w:r>
        <w:rPr>
          <w:rFonts w:cs="Arial" w:ascii="Arial" w:hAnsi="Arial"/>
        </w:rPr>
      </w:r>
      <w:r>
        <w:rPr>
          <w:rFonts w:cs="Arial" w:ascii="Arial" w:hAnsi="Arial"/>
          <w:vertAlign w:val="superscript"/>
        </w:rPr>
        <w:t>19</w:t>
      </w:r>
      <w:r>
        <w:rPr>
          <w:rFonts w:cs="Arial" w:ascii="Arial" w:hAnsi="Arial"/>
        </w:rPr>
      </w:r>
      <w:r>
        <w:fldChar w:fldCharType="end"/>
      </w:r>
      <w:bookmarkEnd w:id="29"/>
      <w:r>
        <w:rPr>
          <w:rFonts w:cs="Arial" w:ascii="Arial" w:hAnsi="Arial"/>
        </w:rPr>
        <w:t xml:space="preserve"> However, this threshold </w:t>
      </w:r>
      <w:del w:id="137" w:author="Unknown Author" w:date="2017-03-11T14:10:00Z">
        <w:r>
          <w:rPr>
            <w:rFonts w:cs="Arial" w:ascii="Arial" w:hAnsi="Arial"/>
          </w:rPr>
          <w:delText>is</w:delText>
        </w:r>
      </w:del>
      <w:r>
        <w:rPr>
          <w:rFonts w:cs="Arial" w:ascii="Arial" w:hAnsi="Arial"/>
        </w:rPr>
        <w:t xml:space="preserve"> was established based on a limited number of patients and larger studies are needed to explore the use of alternative thresholds or alternative strategies (e.g. percent decrease). Sensitivity analysis of different thresholds could also be explored by combining datasets of individual similar studies.</w:t>
      </w:r>
    </w:p>
    <w:p>
      <w:pPr>
        <w:pStyle w:val="Normal"/>
        <w:rPr>
          <w:rFonts w:ascii="Arial" w:hAnsi="Arial" w:cs="Arial"/>
        </w:rPr>
      </w:pPr>
      <w:r>
        <w:rPr>
          <w:rFonts w:cs="Arial" w:ascii="Arial" w:hAnsi="Arial"/>
        </w:rPr>
      </w:r>
    </w:p>
    <w:p>
      <w:pPr>
        <w:pStyle w:val="Normal"/>
        <w:spacing w:lineRule="auto" w:line="360"/>
        <w:rPr/>
      </w:pPr>
      <w:r>
        <w:rPr>
          <w:rFonts w:cs="Arial" w:ascii="Arial" w:hAnsi="Arial"/>
        </w:rPr>
        <w:t xml:space="preserve">In conclusion, this study confirms an association between a decrease in IP-10 levels during the first week of treatment in HIV positive patients and a bacteriological confirmation at diagnosis. </w:t>
      </w:r>
      <w:del w:id="138" w:author="Unknown Author" w:date="2017-03-11T14:11:00Z">
        <w:r>
          <w:rPr>
            <w:rFonts w:cs="Arial" w:ascii="Arial" w:hAnsi="Arial"/>
          </w:rPr>
          <w:delText>Further</w:delText>
        </w:r>
      </w:del>
      <w:ins w:id="139" w:author="Unknown Author" w:date="2017-03-11T14:11:00Z">
        <w:r>
          <w:rPr>
            <w:rFonts w:cs="Arial" w:ascii="Arial" w:hAnsi="Arial"/>
          </w:rPr>
          <w:t>Future</w:t>
        </w:r>
      </w:ins>
      <w:r>
        <w:rPr>
          <w:rFonts w:cs="Arial" w:ascii="Arial" w:hAnsi="Arial"/>
        </w:rPr>
        <w:t xml:space="preserve"> work should explore the use of IP-10 kinetics in combination with other promising biomarkers to further increase the sensitivity and identify the group of </w:t>
      </w:r>
      <w:ins w:id="140" w:author="Unknown Author" w:date="2017-03-11T14:12:00Z">
        <w:r>
          <w:rPr>
            <w:rFonts w:cs="Arial" w:ascii="Arial" w:hAnsi="Arial"/>
          </w:rPr>
          <w:t xml:space="preserve">the approximately 30% of </w:t>
        </w:r>
      </w:ins>
      <w:del w:id="141" w:author="Unknown Author" w:date="2017-03-11T14:12:00Z">
        <w:r>
          <w:rPr>
            <w:rFonts w:cs="Arial" w:ascii="Arial" w:hAnsi="Arial"/>
          </w:rPr>
          <w:delText>(approximately 20%</w:delText>
        </w:r>
      </w:del>
      <w:del w:id="142" w:author="Unknown Author" w:date="2017-03-11T14:12:00Z">
        <w:r>
          <w:rPr>
            <w:rFonts w:cs="Arial" w:ascii="Arial" w:hAnsi="Arial"/>
            <w:highlight w:val="yellow"/>
          </w:rPr>
          <w:delText xml:space="preserve"> Chegou?</w:delText>
        </w:r>
      </w:del>
      <w:del w:id="143" w:author="Unknown Author" w:date="2017-03-11T14:12:00Z">
        <w:r>
          <w:rPr>
            <w:rFonts w:cs="Arial" w:ascii="Arial" w:hAnsi="Arial"/>
          </w:rPr>
          <w:delText>)</w:delText>
        </w:r>
      </w:del>
      <w:r>
        <w:rPr>
          <w:rFonts w:cs="Arial" w:ascii="Arial" w:hAnsi="Arial"/>
        </w:rPr>
        <w:t xml:space="preserve"> patients who do not present with initially raised levels of circulating IP-10</w:t>
      </w:r>
      <w:ins w:id="144" w:author="Unknown Author" w:date="2017-03-11T14:12:00Z">
        <w:r>
          <w:rPr>
            <w:rFonts w:cs="Arial" w:ascii="Arial" w:hAnsi="Arial"/>
          </w:rPr>
          <w:t xml:space="preserve">, </w:t>
        </w:r>
      </w:ins>
      <w:ins w:id="145" w:author="Unknown Author" w:date="2017-03-11T14:12:00Z">
        <w:r>
          <w:rPr>
            <w:rFonts w:cs="Arial" w:ascii="Arial" w:hAnsi="Arial"/>
          </w:rPr>
          <w:t>a</w:t>
        </w:r>
      </w:ins>
      <w:del w:id="146" w:author="Unknown Author" w:date="2017-03-11T14:12:00Z">
        <w:r>
          <w:rPr>
            <w:rFonts w:cs="Arial" w:ascii="Arial" w:hAnsi="Arial"/>
          </w:rPr>
          <w:delText xml:space="preserve">. This </w:delText>
        </w:r>
      </w:del>
      <w:r>
        <w:rPr>
          <w:rFonts w:cs="Arial" w:ascii="Arial" w:hAnsi="Arial"/>
        </w:rPr>
        <w:t xml:space="preserve">group </w:t>
      </w:r>
      <w:ins w:id="147" w:author="Unknown Author" w:date="2017-03-11T14:13:00Z">
        <w:r>
          <w:rPr>
            <w:rFonts w:cs="Arial" w:ascii="Arial" w:hAnsi="Arial"/>
          </w:rPr>
          <w:t>warrnting</w:t>
        </w:r>
      </w:ins>
      <w:del w:id="148" w:author="Unknown Author" w:date="2017-03-11T14:13:00Z">
        <w:r>
          <w:rPr>
            <w:rFonts w:cs="Arial" w:ascii="Arial" w:hAnsi="Arial"/>
          </w:rPr>
          <w:delText>of bacteriologically confirmed cases who do not present with significantly raised circulating IP-10 warrant</w:delText>
        </w:r>
      </w:del>
      <w:r>
        <w:rPr>
          <w:rFonts w:cs="Arial" w:ascii="Arial" w:hAnsi="Arial"/>
        </w:rPr>
        <w:t xml:space="preserve"> more detailed investigation. Additionally, similar studies should be undertaken in settings with high levels of drug resistance, as biomarker kinetics may be able to identify patients with drug resistance on inappropriate therapy much more rapidly than is possible with microscopy or culture. In summary, the correlation of this responsive easily measured biomarker</w:t>
      </w:r>
      <w:r>
        <w:fldChar w:fldCharType="begin"/>
      </w:r>
      <w:r>
        <w:instrText>ADDIN CSL_CITATION { "citationItems" : [ { "id" : "ITEM-1", "itemData" : { "DOI" : "10.1016/j.jinf.2014.12.019", "ISSN" : "1532-2742", "PMID" : "25597826", "abstract" : "OBJECTIVES Biomarkers for diagnosis and therapy efficacy in tuberculosis (TB) are requested. We have studied biomarkers that may differentiate between active and latent TB infection (LTBI), the influence of HIV infection and changes during anti-TB chemotherapy. METHODS Thirty-eight plasma cytokines, assessed by multiplex and enzyme immunoassays, were analyzed in patients with active TB before and during 24 weeks of anti-TB chemotherapy (n = 65), from individuals with LTBI (n = 34) and from QuantiFERON-TB (QFT) negative controls (n = 65). The study participants were grouped according to HIV status. RESULTS Plasma levels of the CXC chemokine IP-10 and soluble TNF receptor type 2 (sTNFr2) significantly differentiated active TB from the LTBI group, irrespective of HIV status. In the HIV-infected group the sensitivity and specificity was 100% for IP-10 with a cut-off of 2547 pg/mL. Plasma IP-10 declined gradually during anti-TB chemotherapy (12-24 weeks, p = 0.002) to a level comparable to LTBI and QFT negative control groups. sTNFr2 fluctuated throughout therapy, but was decreased after 12-24 weeks (p = 0.006). CONCLUSIONS IP-10 distinguished with high accuracy active TB from LTBI irrespective of HIV infection and declined during anti-TB chemotherapy. Plasma IP-10 may serve as a diagnostic biomarker to differentiate between the stages of TB infection and for monitoring therapy efficacy.", "author" : [ { "dropping-particle" : "", "family" : "Wergeland", "given" : "I", "non-dropping-particle" : "", "parse-names" : false, "suffix" : "" }, { "dropping-particle" : "", "family" : "Pullar", "given" : "N", "non-dropping-particle" : "", "parse-names" : false, "suffix" : "" }, { "dropping-particle" : "", "family" : "Assmus", "given" : "J", "non-dropping-particle" : "", "parse-names" : false, "suffix" : "" }, { "dropping-particle" : "", "family" : "Ueland", "given" : "T", "non-dropping-particle" : "", "parse-names" : false, "suffix" : "" }, { "dropping-particle" : "", "family" : "Tonby", "given" : "K", "non-dropping-particle" : "", "parse-names" : false, "suffix" : "" }, { "dropping-particle" : "", "family" : "Feruglio", "given" : "S", "non-dropping-particle" : "", "parse-names" : false, "suffix" : "" }, { "dropping-particle" : "", "family" : "Kvale", "given" : "D", "non-dropping-particle" : "", "parse-names" : false, "suffix" : "" }, { "dropping-particle" : "", "family" : "Dam\u00e5s", "given" : "J K", "non-dropping-particle" : "", "parse-names" : false, "suffix" : "" }, { "dropping-particle" : "", "family" : "Aukrust", "given" : "P", "non-dropping-particle" : "", "parse-names" : false, "suffix" : "" }, { "dropping-particle" : "", "family" : "Mollnes", "given" : "T E", "non-dropping-particle" : "", "parse-names" : false, "suffix" : "" }, { "dropping-particle" : "", "family" : "Dyrhol-Riise", "given" : "A M", "non-dropping-particle" : "", "parse-names" : false, "suffix" : "" } ], "container-title" : "The Journal of infection", "id" : "ITEM-1", "issue" : "4", "issued" : { "date-parts" : [ [ "2015", "4" ] ] }, "page" : "381-91", "title" : "IP-10 differentiates between active and latent tuberculosis irrespective of HIV status and declines during therapy.", "type" : "article-journal", "volume" : "70" }, "uris" : [ "http://www.mendeley.com/documents/?uuid=8dbb6449-576e-3fe4-bffe-55341aa89998" ] }, { "id" : "ITEM-2", "itemData" : { "DOI" : "10.1371/journal.pone.0129552", "ISBN" : "1932-6203 (Electronic)\\r1932-6203 (Linking)", "ISSN" : "19326203", "PMID" : "26115421", "abstract" : "BACKGROUND: Many patients treated for tuberculosis (TB) in low and middle income countries are treated based on clinical suspicion without bacteriological confirmation. This is often due to lack of rapid simple accurate diagnostics and low healthcare provider confidence in the predictive value of current tests. We previously reported in an animal TB model that levels of host markers rapidly change in response to treatment initiation.\\n\\nMETHODS: We assessed the potential of host biomarker kinetics of TB patients during the first two weeks of therapy to identify patients responding to treatment. Adult patients clinically diagnosed with and treated for TB, 29 in Nigeria and 24 in Nepal, were analyzed.\\n\\nRESULTS: Changes in concentrations of non-specific host biomarkers, particularly IP-10, in response to the first week of anti-TB therapy were strongly associated with bacteriological confirmation of TB. A decrease in IP-10 level of &gt;300pg/ml between 0 and 7 days of treatment identified 75% of both smear-positive and smear-negative culture positive patients and correctly excluded TB in all nine culture negative patients.\\n\\nCONCLUSIONS: Monitoring of early IP-10 responses to treatment could form the basis of a simplified assay and could help identify patients who were erroneously clinically diagnosed with TB or those infected with drug resistant strains on inappropriate treatment. We believe this approach may be particularly appropriate for difficult to diagnose patients, e.g. smear-negative HIV-positive, or those with extra-pulmonary TB, often treated without bacterial confirmation.", "author" : [ { "dropping-particle" : "", "family" : "Hertog", "given" : "Alice L.", "non-dropping-particle" : "Den", "parse-names" : false, "suffix" : "" }, { "dropping-particle" : "", "family" : "Montero-Mart\u00edn", "given" : "Mar\u00eda", "non-dropping-particle" : "", "parse-names" : false, "suffix" : "" }, { "dropping-particle" : "", "family" : "Saunders", "given" : "Rachel L.", "non-dropping-particle" : "", "parse-names" : false, "suffix" : "" }, { "dropping-particle" : "", "family" : "Blakiston", "given" : "Matthew", "non-dropping-particle" : "", "parse-names" : false, "suffix" : "" }, { "dropping-particle" : "", "family" : "Menting", "given" : "Sandra", "non-dropping-particle" : "", "parse-names" : false, "suffix" : "" }, { "dropping-particle" : "", "family" : "Sherchand", "given" : "Jeevan B.", "non-dropping-particle" : "", "parse-names" : false, "suffix" : "" }, { "dropping-particle" : "", "family" : "Lawson", "given" : "Lovett", "non-dropping-particle" : "", "parse-names" : false, "suffix" : "" }, { "dropping-particle" : "", "family" : "Oladimeji", "given" : "Olanrewaju", "non-dropping-particle" : "", "parse-names" : false, "suffix" : "" }, { "dropping-particle" : "", "family" : "Abdurrahman", "given" : "Saddiq T.", "non-dropping-particle" : "", "parse-names" : false, "suffix" : "" }, { "dropping-particle" : "", "family" : "Cuevas", "given" : "Luis E.", "non-dropping-particle" : "", "parse-names" : false, "suffix" : "" }, { "dropping-particle" : "", "family" : "Anthony", "given" : "Richard M.", "non-dropping-particle" : "", "parse-names" : false, "suffix" : "" } ], "container-title" : "PLoS ONE", "id" : "ITEM-2", "issue" : "6", "issued" : { "date-parts" : [ [ "2015" ] ] }, "page" : "1-15", "title" : "Cytokine kinetics in the first week of tuberculosis therapy as a tool to confirm a clinical diagnosis and guide therapy", "type" : "article-journal", "volume" : "10" }, "uris" : [ "http://www.mendeley.com/documents/?uuid=69ecf967-7d16-43c5-b613-f26a767b6673" ] }, { "id" : "ITEM-3", "itemData" : { "DOI" : "10.1016/j.clinbiochem.2015.08.013", "ISSN" : "1873-2933", "PMID" : "26285074", "abstract" : "OBJECTIVE Multi-center evaluation of a user-friendly lateral flow test for detection of IP-10 and CCL4 levels in Mycobacterium tuberculosis (Mtb) antigen-stimulated whole blood samples from tuberculosis (TB) suspects. DESIGN AND METHODS A quantitative lateral flow (LF)-based assay platform was applied to detect chemokines IP-10 and CCL4. Chemokine quantitation was achieved using interference-free, fluorescent up-converting phosphor (UCP) labels. The new assays allowed worldwide shipping and storage without requiring a cold chain and were tested at seven institutes (including Ethiopia, Malawi, The Gambia, South Africa, Uganda and Namibia) employing portable lightweight readers for detection of the UCP label. At each site, clinical samples, confirmed TB and non-TB (i.e. other respiratory diseases (ORD)) cases, were collected and analyzed simultaneously with quality control (QC) human IP-10 or CCL4 standards. RESULTS Performance of the UCP-LF assay in Africa using QC standards indicated high robustness allowing quantitative detection between 100 and 100,000pg/mL. The optimized assays allowed successful determination of chemokine levels using 1\u03bcL whole blood sample from the locally recruited subjects with TB or ORD. CONCLUSION This African multi-center trial further demonstrated the applicability of the low-tech and robust UCP-LF platform as a convenient quantitative assay for chemokine detection in whole blood. Ambient shipping and storage of all assay reagents and the availability of lightweight standalone readers were acknowledged as essential requirement for test implementation in particular in remote and resource-limited settings.", "author" : [ { "dropping-particle" : "", "family" : "Corstjens", "given" : "Paul L A M", "non-dropping-particle" : "", "parse-names" : false, "suffix" : "" }, { "dropping-particle" : "", "family" : "Tjon Kon Fat", "given" : "Elisa M", "non-dropping-particle" : "", "parse-names" : false, "suffix" : "" }, { "dropping-particle" : "", "family" : "Dood", "given" : "Claudia J", "non-dropping-particle" : "de", "parse-names" : false, "suffix" : "" }, { "dropping-particle" : "", "family" : "Ploeg-van Schip", "given" : "Jolien J", "non-dropping-particle" : "van der", "parse-names" : false, "suffix" : "" }, { "dropping-particle" : "", "family" : "Franken", "given" : "Kees L M C", "non-dropping-particle" : "", "parse-names" : false, "suffix" : "" }, { "dropping-particle" : "", "family" : "Chegou", "given" : "Novel N", "non-dropping-particle" : "", "parse-names" : false, "suffix" : "" }, { "dropping-particle" : "", "family" : "Sutherland", "given" : "Jayne S", "non-dropping-particle" : "", "parse-names" : false, "suffix" : "" }, { "dropping-particle" : "", "family" : "Howe", "given" : "Rawleigh", "non-dropping-particle" : "", "parse-names" : false, "suffix" : "" }, { "dropping-particle" : "", "family" : "Mihret", "given" : "Adane", "non-dropping-particle" : "", "parse-names" : false, "suffix" : "" }, { "dropping-particle" : "", "family" : "Kassa", "given" : "Desta", "non-dropping-particle" : "", "parse-names" : false, "suffix" : "" }, { "dropping-particle" : "", "family" : "Vyver", "given" : "Marieta", "non-dropping-particle" : "van der", "parse-names" : false, "suffix" : "" }, { "dropping-particle" : "", "family" : "Sheehama", "given" : "Jacob", "non-dropping-particle" : "", "parse-names" : false, "suffix" : "" }, { "dropping-particle" : "", "family" : "Simukonda", "given" : "Felanji", "non-dropping-particle" : "", "parse-names" : false, "suffix" : "" }, { "dropping-particle" : "", "family" : "Mayanja-Kizza", "given" : "Harriet", "non-dropping-particle" : "", "parse-names" : false, "suffix" : "" }, { "dropping-particle" : "", "family" : "Ottenhoff", "given" : "Tom H M", "non-dropping-particle" : "", "parse-names" : false, "suffix" : "" }, { "dropping-particle" : "", "family" : "Walzl", "given" : "Gerhard", "non-dropping-particle" : "", "parse-names" : false, "suffix" : "" }, { "dropping-particle" : "", "family" : "Geluk", "given" : "Annemieke", "non-dropping-particle" : "", "parse-names" : false, "suffix" : "" }, { "dropping-particle" : "", "family" : "AE-TBC consortium", "given" : "", "non-dropping-particle" : "", "parse-names" : false, "suffix" : "" } ], "container-title" : "Clinical biochemistry", "id" : "ITEM-3", "issue" : "1-2", "issued" : { "date-parts" : [ [ "2016", "1" ] ] }, "page" : "22-31", "title" : "Multi-center evaluation of a user-friendly lateral flow assay to determine IP-10 and CCL4 levels in blood of TB and non-TB cases in Africa.", "type" : "article-journal", "volume" : "49" }, "uris" : [ "http://www.mendeley.com/documents/?uuid=8864a689-90bc-3765-80b6-44b0192f00b7" ] } ], "mendeley" : { "formattedCitation" : "&lt;sup&gt;14,19,29&lt;/sup&gt;", "plainTextFormattedCitation" : "14,19,29" }, "properties" : { "noteIndex" : 0 }, "schema" : "https://github.com/citation-style-language/schema/raw/master/csl-citation.json" }</w:instrText>
      </w:r>
      <w:r>
        <w:fldChar w:fldCharType="separate"/>
      </w:r>
      <w:bookmarkStart w:id="30" w:name="__Fieldmark__959_1494798506"/>
      <w:r>
        <w:rPr>
          <w:rFonts w:cs="Arial" w:ascii="Arial" w:hAnsi="Arial"/>
        </w:rPr>
      </w:r>
      <w:r>
        <w:rPr>
          <w:rFonts w:cs="Arial" w:ascii="Arial" w:hAnsi="Arial"/>
          <w:vertAlign w:val="superscript"/>
        </w:rPr>
        <w:t>14,19,29</w:t>
      </w:r>
      <w:r>
        <w:rPr>
          <w:rFonts w:cs="Arial" w:ascii="Arial" w:hAnsi="Arial"/>
        </w:rPr>
      </w:r>
      <w:r>
        <w:fldChar w:fldCharType="end"/>
      </w:r>
      <w:bookmarkEnd w:id="30"/>
      <w:r>
        <w:rPr>
          <w:rFonts w:cs="Arial" w:ascii="Arial" w:hAnsi="Arial"/>
        </w:rPr>
        <w:t xml:space="preserve"> with culture conversion or the identification of specific patient populations needs to be </w:t>
      </w:r>
      <w:del w:id="149" w:author="Unknown Author" w:date="2017-03-11T14:13:00Z">
        <w:r>
          <w:rPr>
            <w:rFonts w:cs="Arial" w:ascii="Arial" w:hAnsi="Arial"/>
          </w:rPr>
          <w:delText xml:space="preserve">further </w:delText>
        </w:r>
      </w:del>
      <w:r>
        <w:rPr>
          <w:rFonts w:cs="Arial" w:ascii="Arial" w:hAnsi="Arial"/>
        </w:rPr>
        <w:t>studied</w:t>
      </w:r>
      <w:ins w:id="150" w:author="Unknown Author" w:date="2017-03-11T14:13:00Z">
        <w:r>
          <w:rPr>
            <w:rFonts w:cs="Arial" w:ascii="Arial" w:hAnsi="Arial"/>
          </w:rPr>
          <w:t xml:space="preserve"> </w:t>
        </w:r>
      </w:ins>
      <w:ins w:id="151" w:author="Unknown Author" w:date="2017-03-11T14:13:00Z">
        <w:r>
          <w:rPr>
            <w:rFonts w:cs="Arial" w:ascii="Arial" w:hAnsi="Arial"/>
          </w:rPr>
          <w:t>further</w:t>
        </w:r>
      </w:ins>
      <w:r>
        <w:rPr>
          <w:rFonts w:cs="Arial" w:ascii="Arial" w:hAnsi="Arial"/>
        </w:rPr>
        <w:t>.</w:t>
      </w:r>
    </w:p>
    <w:p>
      <w:pPr>
        <w:pStyle w:val="Normal"/>
        <w:rPr>
          <w:rFonts w:ascii="Arial" w:hAnsi="Arial" w:cs="Arial"/>
          <w:b/>
          <w:b/>
          <w:color w:val="000000" w:themeColor="text1"/>
        </w:rPr>
      </w:pPr>
      <w:r>
        <w:rPr>
          <w:rFonts w:cs="Arial" w:ascii="Arial" w:hAnsi="Arial"/>
          <w:b/>
          <w:color w:val="000000" w:themeColor="text1"/>
        </w:rPr>
      </w:r>
      <w:r>
        <w:br w:type="page"/>
      </w:r>
    </w:p>
    <w:p>
      <w:pPr>
        <w:pStyle w:val="Normal"/>
        <w:rPr>
          <w:rFonts w:ascii="Arial" w:hAnsi="Arial" w:cs="Arial"/>
        </w:rPr>
      </w:pPr>
      <w:r>
        <w:rPr>
          <w:rFonts w:cs="Arial" w:ascii="Arial" w:hAnsi="Arial"/>
          <w:b/>
          <w:color w:val="000000" w:themeColor="text1"/>
        </w:rPr>
        <w:t>Funding</w:t>
      </w:r>
    </w:p>
    <w:p>
      <w:pPr>
        <w:pStyle w:val="Normal"/>
        <w:spacing w:lineRule="auto" w:line="360"/>
        <w:rPr>
          <w:rFonts w:ascii="Arial" w:hAnsi="Arial" w:cs="Arial"/>
        </w:rPr>
      </w:pPr>
      <w:r>
        <w:rPr>
          <w:rFonts w:cs="Arial" w:ascii="Arial" w:hAnsi="Arial"/>
        </w:rPr>
        <w:t>This study was funded by FIND through a grant to Richard Anthony (Royal Tropical Institute, The Netherlands. This work was also partially supported by the Erasmus Mundus Joint Doctorate Program of the European Union through a training grant to ALGB.</w:t>
      </w:r>
      <w:r>
        <w:rPr/>
        <w:t xml:space="preserve"> </w:t>
      </w:r>
      <w:r>
        <w:rPr>
          <w:rFonts w:cs="Arial" w:ascii="Arial" w:hAnsi="Arial"/>
        </w:rPr>
        <w:t>ISGlobal (ALGB) is a member of the CERCA Programme, Generalitat de Catalunya, Spain.</w:t>
      </w:r>
    </w:p>
    <w:p>
      <w:pPr>
        <w:pStyle w:val="Normal"/>
        <w:rPr>
          <w:rFonts w:ascii="Arial" w:hAnsi="Arial" w:cs="Arial"/>
          <w:b/>
          <w:b/>
        </w:rPr>
      </w:pPr>
      <w:r>
        <w:rPr>
          <w:rFonts w:cs="Arial" w:ascii="Arial" w:hAnsi="Arial"/>
          <w:b/>
        </w:rPr>
        <w:t>Acknowledgements</w:t>
      </w:r>
    </w:p>
    <w:p>
      <w:pPr>
        <w:pStyle w:val="Normal"/>
        <w:spacing w:lineRule="auto" w:line="360" w:before="0" w:after="0"/>
        <w:rPr>
          <w:rFonts w:ascii="Arial" w:hAnsi="Arial" w:cs="Arial"/>
          <w:color w:val="131413"/>
        </w:rPr>
      </w:pPr>
      <w:r>
        <w:rPr>
          <w:rFonts w:cs="Arial" w:ascii="Arial" w:hAnsi="Arial"/>
          <w:color w:val="131413"/>
        </w:rPr>
        <w:t xml:space="preserve">The authors would like to thank all the study participants for their cooperation, as well as Alberto Junior (CISM), Amelia Dava, Sebastiao Mabunda (CISM), and Ruben Langa (NTP) for their assistance in the conduct of the study. Special thanks to CISM director, Dr Eusebio Macete, and Fausta Temba (District Health Director) for </w:t>
      </w:r>
      <w:del w:id="152" w:author="Unknown Author" w:date="2017-03-11T14:13:00Z">
        <w:r>
          <w:rPr>
            <w:rFonts w:cs="Arial" w:ascii="Arial" w:hAnsi="Arial"/>
            <w:color w:val="131413"/>
          </w:rPr>
          <w:delText>his</w:delText>
        </w:r>
      </w:del>
      <w:ins w:id="153" w:author="Unknown Author" w:date="2017-03-11T14:13:00Z">
        <w:r>
          <w:rPr>
            <w:rFonts w:cs="Arial" w:ascii="Arial" w:hAnsi="Arial"/>
            <w:color w:val="131413"/>
          </w:rPr>
          <w:t>their</w:t>
        </w:r>
      </w:ins>
      <w:r>
        <w:rPr>
          <w:rFonts w:cs="Arial" w:ascii="Arial" w:hAnsi="Arial"/>
          <w:color w:val="131413"/>
        </w:rPr>
        <w:t xml:space="preserve"> constant support.</w:t>
      </w:r>
    </w:p>
    <w:p>
      <w:pPr>
        <w:pStyle w:val="Normal"/>
        <w:rPr>
          <w:rFonts w:ascii="Arial" w:hAnsi="Arial" w:cs="Arial"/>
          <w:color w:val="131413"/>
        </w:rPr>
      </w:pPr>
      <w:r>
        <w:rPr>
          <w:rFonts w:cs="Arial" w:ascii="Arial" w:hAnsi="Arial"/>
          <w:color w:val="131413"/>
        </w:rPr>
      </w:r>
      <w:r>
        <w:br w:type="page"/>
      </w:r>
    </w:p>
    <w:p>
      <w:pPr>
        <w:pStyle w:val="Normal"/>
        <w:spacing w:lineRule="auto" w:line="360" w:before="0" w:after="0"/>
        <w:rPr>
          <w:rFonts w:ascii="Arial" w:hAnsi="Arial" w:cs="Arial"/>
          <w:b/>
          <w:b/>
          <w:color w:val="131413"/>
        </w:rPr>
      </w:pPr>
      <w:r>
        <w:rPr>
          <w:rFonts w:cs="Arial" w:ascii="Arial" w:hAnsi="Arial"/>
          <w:b/>
          <w:color w:val="131413"/>
        </w:rPr>
        <w:t>References</w:t>
      </w:r>
    </w:p>
    <w:p>
      <w:pPr>
        <w:pStyle w:val="Normal"/>
        <w:spacing w:lineRule="auto" w:line="360" w:before="0" w:after="0"/>
        <w:rPr>
          <w:rFonts w:ascii="Arial" w:hAnsi="Arial" w:cs="Arial"/>
          <w:b/>
          <w:b/>
          <w:color w:val="131413"/>
        </w:rPr>
      </w:pPr>
      <w:r>
        <w:rPr>
          <w:rFonts w:cs="Arial" w:ascii="Arial" w:hAnsi="Arial"/>
          <w:b/>
          <w:color w:val="131413"/>
        </w:rPr>
      </w:r>
    </w:p>
    <w:p>
      <w:pPr>
        <w:pStyle w:val="Normal"/>
        <w:widowControl w:val="false"/>
        <w:spacing w:lineRule="auto" w:line="240"/>
        <w:ind w:left="640" w:hanging="640"/>
        <w:rPr/>
      </w:pPr>
      <w:r>
        <w:fldChar w:fldCharType="begin"/>
      </w:r>
      <w:r>
        <w:instrText>ADDIN Mendeley Bibliography CSL_BIBLIOGRAPHY</w:instrText>
      </w:r>
      <w:r>
        <w:fldChar w:fldCharType="separate"/>
      </w:r>
      <w:bookmarkStart w:id="31" w:name="__Fieldmark__1000_1494798506"/>
      <w:r>
        <w:rPr/>
      </w:r>
      <w:r>
        <w:rPr>
          <w:rFonts w:cs="Arial" w:ascii="Arial" w:hAnsi="Arial"/>
          <w:szCs w:val="24"/>
        </w:rPr>
        <w:t>1</w:t>
        <w:tab/>
        <w:t>World Health Organization. Global Tuberculosis Report 2016. Geneva, Switzerland, 2016.</w:t>
      </w:r>
      <w:bookmarkEnd w:id="31"/>
      <w:r>
        <w:rPr>
          <w:rFonts w:cs="Arial" w:ascii="Arial" w:hAnsi="Arial"/>
          <w:szCs w:val="24"/>
        </w:rPr>
      </w:r>
      <w:r>
        <w:fldChar w:fldCharType="end"/>
      </w:r>
    </w:p>
    <w:p>
      <w:pPr>
        <w:pStyle w:val="Normal"/>
        <w:widowControl w:val="false"/>
        <w:spacing w:lineRule="auto" w:line="240"/>
        <w:ind w:left="640" w:hanging="640"/>
        <w:rPr>
          <w:rFonts w:ascii="Arial" w:hAnsi="Arial" w:cs="Arial"/>
          <w:szCs w:val="24"/>
        </w:rPr>
      </w:pPr>
      <w:r>
        <w:rPr>
          <w:rFonts w:cs="Arial" w:ascii="Arial" w:hAnsi="Arial"/>
          <w:szCs w:val="24"/>
        </w:rPr>
        <w:t>2</w:t>
        <w:tab/>
        <w:t xml:space="preserve">Buijtels PC, Iseman MD, Parkinson S, </w:t>
      </w:r>
      <w:r>
        <w:rPr>
          <w:rFonts w:cs="Arial" w:ascii="Arial" w:hAnsi="Arial"/>
          <w:i/>
          <w:iCs/>
          <w:szCs w:val="24"/>
        </w:rPr>
        <w:t>et al.</w:t>
      </w:r>
      <w:r>
        <w:rPr>
          <w:rFonts w:cs="Arial" w:ascii="Arial" w:hAnsi="Arial"/>
          <w:szCs w:val="24"/>
        </w:rPr>
        <w:t xml:space="preserve"> Misdiagnosis of tuberculosis and the clinical relevance of non—tuberculous mycobacteria in Zambia. </w:t>
      </w:r>
      <w:r>
        <w:rPr>
          <w:rFonts w:cs="Arial" w:ascii="Arial" w:hAnsi="Arial"/>
          <w:i/>
          <w:iCs/>
          <w:szCs w:val="24"/>
        </w:rPr>
        <w:t>Asian Pac J Trop Med</w:t>
      </w:r>
      <w:r>
        <w:rPr>
          <w:rFonts w:cs="Arial" w:ascii="Arial" w:hAnsi="Arial"/>
          <w:szCs w:val="24"/>
        </w:rPr>
        <w:t xml:space="preserve"> 2010; </w:t>
      </w:r>
      <w:r>
        <w:rPr>
          <w:rFonts w:cs="Arial" w:ascii="Arial" w:hAnsi="Arial"/>
          <w:b/>
          <w:bCs/>
          <w:szCs w:val="24"/>
        </w:rPr>
        <w:t>3</w:t>
      </w:r>
      <w:r>
        <w:rPr>
          <w:rFonts w:cs="Arial" w:ascii="Arial" w:hAnsi="Arial"/>
          <w:szCs w:val="24"/>
        </w:rPr>
        <w:t>: 386–91.</w:t>
      </w:r>
    </w:p>
    <w:p>
      <w:pPr>
        <w:pStyle w:val="Normal"/>
        <w:widowControl w:val="false"/>
        <w:spacing w:lineRule="auto" w:line="240"/>
        <w:ind w:left="640" w:hanging="640"/>
        <w:rPr>
          <w:rFonts w:ascii="Arial" w:hAnsi="Arial" w:cs="Arial"/>
          <w:szCs w:val="24"/>
        </w:rPr>
      </w:pPr>
      <w:r>
        <w:rPr>
          <w:rFonts w:cs="Arial" w:ascii="Arial" w:hAnsi="Arial"/>
          <w:szCs w:val="24"/>
        </w:rPr>
        <w:t>3</w:t>
        <w:tab/>
        <w:t xml:space="preserve">Siddiqi K, Lambert M-L, Walley J. Clinical diagnosis of smear-negative pulmonary tuberculosis in low-income countries: the current evidence. </w:t>
      </w:r>
      <w:r>
        <w:rPr>
          <w:rFonts w:cs="Arial" w:ascii="Arial" w:hAnsi="Arial"/>
          <w:i/>
          <w:iCs/>
          <w:szCs w:val="24"/>
        </w:rPr>
        <w:t>Lancet Infect Dis</w:t>
      </w:r>
      <w:r>
        <w:rPr>
          <w:rFonts w:cs="Arial" w:ascii="Arial" w:hAnsi="Arial"/>
          <w:szCs w:val="24"/>
        </w:rPr>
        <w:t xml:space="preserve"> 2003; </w:t>
      </w:r>
      <w:r>
        <w:rPr>
          <w:rFonts w:cs="Arial" w:ascii="Arial" w:hAnsi="Arial"/>
          <w:b/>
          <w:bCs/>
          <w:szCs w:val="24"/>
        </w:rPr>
        <w:t>3</w:t>
      </w:r>
      <w:r>
        <w:rPr>
          <w:rFonts w:cs="Arial" w:ascii="Arial" w:hAnsi="Arial"/>
          <w:szCs w:val="24"/>
        </w:rPr>
        <w:t>: 288–96.</w:t>
      </w:r>
    </w:p>
    <w:p>
      <w:pPr>
        <w:pStyle w:val="Normal"/>
        <w:widowControl w:val="false"/>
        <w:spacing w:lineRule="auto" w:line="240"/>
        <w:ind w:left="640" w:hanging="640"/>
        <w:rPr>
          <w:rFonts w:ascii="Arial" w:hAnsi="Arial" w:cs="Arial"/>
          <w:szCs w:val="24"/>
        </w:rPr>
      </w:pPr>
      <w:r>
        <w:rPr>
          <w:rFonts w:cs="Arial" w:ascii="Arial" w:hAnsi="Arial"/>
          <w:szCs w:val="24"/>
        </w:rPr>
        <w:t>4</w:t>
        <w:tab/>
        <w:t xml:space="preserve">Falzon D, Jaramillo E, Wares F, Zignol M, Floyd K, Raviglione MC. Universal access to care for multidrug-resistant tuberculosis: an analysis of surveillance data. </w:t>
      </w:r>
      <w:r>
        <w:rPr>
          <w:rFonts w:cs="Arial" w:ascii="Arial" w:hAnsi="Arial"/>
          <w:i/>
          <w:iCs/>
          <w:szCs w:val="24"/>
        </w:rPr>
        <w:t>Lancet Infect Dis</w:t>
      </w:r>
      <w:r>
        <w:rPr>
          <w:rFonts w:cs="Arial" w:ascii="Arial" w:hAnsi="Arial"/>
          <w:szCs w:val="24"/>
        </w:rPr>
        <w:t xml:space="preserve"> 2013; </w:t>
      </w:r>
      <w:r>
        <w:rPr>
          <w:rFonts w:cs="Arial" w:ascii="Arial" w:hAnsi="Arial"/>
          <w:b/>
          <w:bCs/>
          <w:szCs w:val="24"/>
        </w:rPr>
        <w:t>13</w:t>
      </w:r>
      <w:r>
        <w:rPr>
          <w:rFonts w:cs="Arial" w:ascii="Arial" w:hAnsi="Arial"/>
          <w:szCs w:val="24"/>
        </w:rPr>
        <w:t>: 690–7.</w:t>
      </w:r>
    </w:p>
    <w:p>
      <w:pPr>
        <w:pStyle w:val="Normal"/>
        <w:widowControl w:val="false"/>
        <w:spacing w:lineRule="auto" w:line="240"/>
        <w:ind w:left="640" w:hanging="640"/>
        <w:rPr>
          <w:rFonts w:ascii="Arial" w:hAnsi="Arial" w:cs="Arial"/>
          <w:szCs w:val="24"/>
        </w:rPr>
      </w:pPr>
      <w:r>
        <w:rPr>
          <w:rFonts w:cs="Arial" w:ascii="Arial" w:hAnsi="Arial"/>
          <w:szCs w:val="24"/>
        </w:rPr>
        <w:t>5</w:t>
        <w:tab/>
        <w:t>World Health Organization. High-priority target product profiles for new tuberculosis diagnostics : report of a consensus meeting. Geneva, Switzerland: WHO/HTM7TB/2014.18, 2014.</w:t>
      </w:r>
    </w:p>
    <w:p>
      <w:pPr>
        <w:pStyle w:val="Normal"/>
        <w:widowControl w:val="false"/>
        <w:spacing w:lineRule="auto" w:line="240"/>
        <w:ind w:left="640" w:hanging="640"/>
        <w:rPr>
          <w:rFonts w:ascii="Arial" w:hAnsi="Arial" w:cs="Arial"/>
          <w:szCs w:val="24"/>
        </w:rPr>
      </w:pPr>
      <w:r>
        <w:rPr>
          <w:rFonts w:cs="Arial" w:ascii="Arial" w:hAnsi="Arial"/>
          <w:szCs w:val="24"/>
        </w:rPr>
        <w:t>6</w:t>
        <w:tab/>
        <w:t xml:space="preserve">Rockwood N, du Bruyn E, Morris T, Wilkinson RJ. Assessment of treatment response in tuberculosis. </w:t>
      </w:r>
      <w:r>
        <w:rPr>
          <w:rFonts w:cs="Arial" w:ascii="Arial" w:hAnsi="Arial"/>
          <w:i/>
          <w:iCs/>
          <w:szCs w:val="24"/>
        </w:rPr>
        <w:t>Expert Rev Respir Med</w:t>
      </w:r>
      <w:r>
        <w:rPr>
          <w:rFonts w:cs="Arial" w:ascii="Arial" w:hAnsi="Arial"/>
          <w:szCs w:val="24"/>
        </w:rPr>
        <w:t xml:space="preserve"> 2016; </w:t>
      </w:r>
      <w:r>
        <w:rPr>
          <w:rFonts w:cs="Arial" w:ascii="Arial" w:hAnsi="Arial"/>
          <w:b/>
          <w:bCs/>
          <w:szCs w:val="24"/>
        </w:rPr>
        <w:t>10</w:t>
      </w:r>
      <w:r>
        <w:rPr>
          <w:rFonts w:cs="Arial" w:ascii="Arial" w:hAnsi="Arial"/>
          <w:szCs w:val="24"/>
        </w:rPr>
        <w:t>: 643–54.</w:t>
      </w:r>
    </w:p>
    <w:p>
      <w:pPr>
        <w:pStyle w:val="Normal"/>
        <w:widowControl w:val="false"/>
        <w:spacing w:lineRule="auto" w:line="240"/>
        <w:ind w:left="640" w:hanging="640"/>
        <w:rPr>
          <w:rFonts w:ascii="Arial" w:hAnsi="Arial" w:cs="Arial"/>
          <w:szCs w:val="24"/>
        </w:rPr>
      </w:pPr>
      <w:r>
        <w:rPr>
          <w:rFonts w:cs="Arial" w:ascii="Arial" w:hAnsi="Arial"/>
          <w:szCs w:val="24"/>
        </w:rPr>
        <w:t>7</w:t>
        <w:tab/>
        <w:t xml:space="preserve">Chegou NN, Sutherland JS, Malherbe S, </w:t>
      </w:r>
      <w:r>
        <w:rPr>
          <w:rFonts w:cs="Arial" w:ascii="Arial" w:hAnsi="Arial"/>
          <w:i/>
          <w:iCs/>
          <w:szCs w:val="24"/>
        </w:rPr>
        <w:t>et al.</w:t>
      </w:r>
      <w:r>
        <w:rPr>
          <w:rFonts w:cs="Arial" w:ascii="Arial" w:hAnsi="Arial"/>
          <w:szCs w:val="24"/>
        </w:rPr>
        <w:t xml:space="preserve"> Diagnostic performance of a seven-marker serum protein biosignature for the diagnosis of active TB disease in African primary healthcare clinic attendees with signs and symptoms suggestive of TB. </w:t>
      </w:r>
      <w:r>
        <w:rPr>
          <w:rFonts w:cs="Arial" w:ascii="Arial" w:hAnsi="Arial"/>
          <w:i/>
          <w:iCs/>
          <w:szCs w:val="24"/>
        </w:rPr>
        <w:t>Thorax</w:t>
      </w:r>
      <w:r>
        <w:rPr>
          <w:rFonts w:cs="Arial" w:ascii="Arial" w:hAnsi="Arial"/>
          <w:szCs w:val="24"/>
        </w:rPr>
        <w:t xml:space="preserve"> 2016; </w:t>
      </w:r>
      <w:r>
        <w:rPr>
          <w:rFonts w:cs="Arial" w:ascii="Arial" w:hAnsi="Arial"/>
          <w:b/>
          <w:bCs/>
          <w:szCs w:val="24"/>
        </w:rPr>
        <w:t>71</w:t>
      </w:r>
      <w:r>
        <w:rPr>
          <w:rFonts w:cs="Arial" w:ascii="Arial" w:hAnsi="Arial"/>
          <w:szCs w:val="24"/>
        </w:rPr>
        <w:t>: 785–94.</w:t>
      </w:r>
    </w:p>
    <w:p>
      <w:pPr>
        <w:pStyle w:val="Normal"/>
        <w:widowControl w:val="false"/>
        <w:spacing w:lineRule="auto" w:line="240"/>
        <w:ind w:left="640" w:hanging="640"/>
        <w:rPr>
          <w:rFonts w:ascii="Arial" w:hAnsi="Arial" w:cs="Arial"/>
          <w:szCs w:val="24"/>
        </w:rPr>
      </w:pPr>
      <w:r>
        <w:rPr>
          <w:rFonts w:cs="Arial" w:ascii="Arial" w:hAnsi="Arial"/>
          <w:szCs w:val="24"/>
        </w:rPr>
        <w:t>8</w:t>
        <w:tab/>
        <w:t xml:space="preserve">den Hertog AL, Mayboroda O a, Klatser PR, Anthony RM. Simple rapid near-patient diagnostics for tuberculosis remain elusive--is a ‘treat-to-test’ strategy more realistic? </w:t>
      </w:r>
      <w:r>
        <w:rPr>
          <w:rFonts w:cs="Arial" w:ascii="Arial" w:hAnsi="Arial"/>
          <w:i/>
          <w:iCs/>
          <w:szCs w:val="24"/>
        </w:rPr>
        <w:t>PLoS Pathog</w:t>
      </w:r>
      <w:r>
        <w:rPr>
          <w:rFonts w:cs="Arial" w:ascii="Arial" w:hAnsi="Arial"/>
          <w:szCs w:val="24"/>
        </w:rPr>
        <w:t xml:space="preserve"> 2011; </w:t>
      </w:r>
      <w:r>
        <w:rPr>
          <w:rFonts w:cs="Arial" w:ascii="Arial" w:hAnsi="Arial"/>
          <w:b/>
          <w:bCs/>
          <w:szCs w:val="24"/>
        </w:rPr>
        <w:t>7</w:t>
      </w:r>
      <w:r>
        <w:rPr>
          <w:rFonts w:cs="Arial" w:ascii="Arial" w:hAnsi="Arial"/>
          <w:szCs w:val="24"/>
        </w:rPr>
        <w:t>: e1002207.</w:t>
      </w:r>
    </w:p>
    <w:p>
      <w:pPr>
        <w:pStyle w:val="Normal"/>
        <w:widowControl w:val="false"/>
        <w:spacing w:lineRule="auto" w:line="240"/>
        <w:ind w:left="640" w:hanging="640"/>
        <w:rPr>
          <w:rFonts w:ascii="Arial" w:hAnsi="Arial" w:cs="Arial"/>
          <w:szCs w:val="24"/>
        </w:rPr>
      </w:pPr>
      <w:r>
        <w:rPr>
          <w:rFonts w:cs="Arial" w:ascii="Arial" w:hAnsi="Arial"/>
          <w:szCs w:val="24"/>
        </w:rPr>
        <w:t>9</w:t>
        <w:tab/>
        <w:t xml:space="preserve">Clifford V, Zufferey C, Street A, Denholm J, Tebruegge M, Curtis N. Cytokines for monitoring anti-tuberculous therapy: A systematic review. </w:t>
      </w:r>
      <w:r>
        <w:rPr>
          <w:rFonts w:cs="Arial" w:ascii="Arial" w:hAnsi="Arial"/>
          <w:i/>
          <w:iCs/>
          <w:szCs w:val="24"/>
        </w:rPr>
        <w:t>Tuberculosis</w:t>
      </w:r>
      <w:r>
        <w:rPr>
          <w:rFonts w:cs="Arial" w:ascii="Arial" w:hAnsi="Arial"/>
          <w:szCs w:val="24"/>
        </w:rPr>
        <w:t xml:space="preserve"> 2015; </w:t>
      </w:r>
      <w:r>
        <w:rPr>
          <w:rFonts w:cs="Arial" w:ascii="Arial" w:hAnsi="Arial"/>
          <w:b/>
          <w:bCs/>
          <w:szCs w:val="24"/>
        </w:rPr>
        <w:t>95</w:t>
      </w:r>
      <w:r>
        <w:rPr>
          <w:rFonts w:cs="Arial" w:ascii="Arial" w:hAnsi="Arial"/>
          <w:szCs w:val="24"/>
        </w:rPr>
        <w:t>: 217–28.</w:t>
      </w:r>
    </w:p>
    <w:p>
      <w:pPr>
        <w:pStyle w:val="Normal"/>
        <w:widowControl w:val="false"/>
        <w:spacing w:lineRule="auto" w:line="240"/>
        <w:ind w:left="640" w:hanging="640"/>
        <w:rPr>
          <w:rFonts w:ascii="Arial" w:hAnsi="Arial" w:cs="Arial"/>
          <w:szCs w:val="24"/>
        </w:rPr>
      </w:pPr>
      <w:r>
        <w:rPr>
          <w:rFonts w:cs="Arial" w:ascii="Arial" w:hAnsi="Arial"/>
          <w:szCs w:val="24"/>
        </w:rPr>
        <w:t>10</w:t>
        <w:tab/>
        <w:t xml:space="preserve">Liu M, Guo S, Hibbert JM, </w:t>
      </w:r>
      <w:r>
        <w:rPr>
          <w:rFonts w:cs="Arial" w:ascii="Arial" w:hAnsi="Arial"/>
          <w:i/>
          <w:iCs/>
          <w:szCs w:val="24"/>
        </w:rPr>
        <w:t>et al.</w:t>
      </w:r>
      <w:r>
        <w:rPr>
          <w:rFonts w:cs="Arial" w:ascii="Arial" w:hAnsi="Arial"/>
          <w:szCs w:val="24"/>
        </w:rPr>
        <w:t xml:space="preserve"> CXCL10/IP-10 in infectious diseases pathogenesis and potential therapeutic implications. </w:t>
      </w:r>
      <w:r>
        <w:rPr>
          <w:rFonts w:cs="Arial" w:ascii="Arial" w:hAnsi="Arial"/>
          <w:i/>
          <w:iCs/>
          <w:szCs w:val="24"/>
        </w:rPr>
        <w:t>Cytokine Growth Factor Rev</w:t>
      </w:r>
      <w:r>
        <w:rPr>
          <w:rFonts w:cs="Arial" w:ascii="Arial" w:hAnsi="Arial"/>
          <w:szCs w:val="24"/>
        </w:rPr>
        <w:t xml:space="preserve"> 2011; </w:t>
      </w:r>
      <w:r>
        <w:rPr>
          <w:rFonts w:cs="Arial" w:ascii="Arial" w:hAnsi="Arial"/>
          <w:b/>
          <w:bCs/>
          <w:szCs w:val="24"/>
        </w:rPr>
        <w:t>22</w:t>
      </w:r>
      <w:r>
        <w:rPr>
          <w:rFonts w:cs="Arial" w:ascii="Arial" w:hAnsi="Arial"/>
          <w:szCs w:val="24"/>
        </w:rPr>
        <w:t>: 121–30.</w:t>
      </w:r>
    </w:p>
    <w:p>
      <w:pPr>
        <w:pStyle w:val="Normal"/>
        <w:widowControl w:val="false"/>
        <w:spacing w:lineRule="auto" w:line="240"/>
        <w:ind w:left="640" w:hanging="640"/>
        <w:rPr>
          <w:rFonts w:ascii="Arial" w:hAnsi="Arial" w:cs="Arial"/>
          <w:szCs w:val="24"/>
        </w:rPr>
      </w:pPr>
      <w:r>
        <w:rPr>
          <w:rFonts w:cs="Arial" w:ascii="Arial" w:hAnsi="Arial"/>
          <w:szCs w:val="24"/>
        </w:rPr>
        <w:t>11</w:t>
        <w:tab/>
        <w:t xml:space="preserve">Dufour JH, Dziejman M, Liu MT, Leung JH, Lane TE, Luster AD. IFN-gamma-inducible protein 10 (IP-10; CXCL10)-deficient mice reveal a role for IP-10 in effector T cell generation and trafficking. </w:t>
      </w:r>
      <w:r>
        <w:rPr>
          <w:rFonts w:cs="Arial" w:ascii="Arial" w:hAnsi="Arial"/>
          <w:i/>
          <w:iCs/>
          <w:szCs w:val="24"/>
        </w:rPr>
        <w:t>J Immunol</w:t>
      </w:r>
      <w:r>
        <w:rPr>
          <w:rFonts w:cs="Arial" w:ascii="Arial" w:hAnsi="Arial"/>
          <w:szCs w:val="24"/>
        </w:rPr>
        <w:t xml:space="preserve"> 2002; </w:t>
      </w:r>
      <w:r>
        <w:rPr>
          <w:rFonts w:cs="Arial" w:ascii="Arial" w:hAnsi="Arial"/>
          <w:b/>
          <w:bCs/>
          <w:szCs w:val="24"/>
        </w:rPr>
        <w:t>168</w:t>
      </w:r>
      <w:r>
        <w:rPr>
          <w:rFonts w:cs="Arial" w:ascii="Arial" w:hAnsi="Arial"/>
          <w:szCs w:val="24"/>
        </w:rPr>
        <w:t>: 3195–204.</w:t>
      </w:r>
    </w:p>
    <w:p>
      <w:pPr>
        <w:pStyle w:val="Normal"/>
        <w:widowControl w:val="false"/>
        <w:spacing w:lineRule="auto" w:line="240"/>
        <w:ind w:left="640" w:hanging="640"/>
        <w:rPr>
          <w:rFonts w:ascii="Arial" w:hAnsi="Arial" w:cs="Arial"/>
          <w:szCs w:val="24"/>
        </w:rPr>
      </w:pPr>
      <w:r>
        <w:rPr>
          <w:rFonts w:cs="Arial" w:ascii="Arial" w:hAnsi="Arial"/>
          <w:szCs w:val="24"/>
        </w:rPr>
        <w:t>12</w:t>
        <w:tab/>
        <w:t xml:space="preserve">Angiolillo AL, Sgadari C, Taub DD, </w:t>
      </w:r>
      <w:r>
        <w:rPr>
          <w:rFonts w:cs="Arial" w:ascii="Arial" w:hAnsi="Arial"/>
          <w:i/>
          <w:iCs/>
          <w:szCs w:val="24"/>
        </w:rPr>
        <w:t>et al.</w:t>
      </w:r>
      <w:r>
        <w:rPr>
          <w:rFonts w:cs="Arial" w:ascii="Arial" w:hAnsi="Arial"/>
          <w:szCs w:val="24"/>
        </w:rPr>
        <w:t xml:space="preserve"> Human interferon-inducible protein 10 is a potent inhibitor of angiogenesis in vivo. </w:t>
      </w:r>
      <w:r>
        <w:rPr>
          <w:rFonts w:cs="Arial" w:ascii="Arial" w:hAnsi="Arial"/>
          <w:i/>
          <w:iCs/>
          <w:szCs w:val="24"/>
        </w:rPr>
        <w:t>J Exp Med</w:t>
      </w:r>
      <w:r>
        <w:rPr>
          <w:rFonts w:cs="Arial" w:ascii="Arial" w:hAnsi="Arial"/>
          <w:szCs w:val="24"/>
        </w:rPr>
        <w:t xml:space="preserve"> 1995; </w:t>
      </w:r>
      <w:r>
        <w:rPr>
          <w:rFonts w:cs="Arial" w:ascii="Arial" w:hAnsi="Arial"/>
          <w:b/>
          <w:bCs/>
          <w:szCs w:val="24"/>
        </w:rPr>
        <w:t>182</w:t>
      </w:r>
      <w:r>
        <w:rPr>
          <w:rFonts w:cs="Arial" w:ascii="Arial" w:hAnsi="Arial"/>
          <w:szCs w:val="24"/>
        </w:rPr>
        <w:t>: 155–62.</w:t>
      </w:r>
    </w:p>
    <w:p>
      <w:pPr>
        <w:pStyle w:val="Normal"/>
        <w:widowControl w:val="false"/>
        <w:spacing w:lineRule="auto" w:line="240"/>
        <w:ind w:left="640" w:hanging="640"/>
        <w:rPr>
          <w:rFonts w:ascii="Arial" w:hAnsi="Arial" w:cs="Arial"/>
          <w:szCs w:val="24"/>
        </w:rPr>
      </w:pPr>
      <w:r>
        <w:rPr>
          <w:rFonts w:cs="Arial" w:ascii="Arial" w:hAnsi="Arial"/>
          <w:szCs w:val="24"/>
        </w:rPr>
        <w:t>13</w:t>
        <w:tab/>
        <w:t xml:space="preserve">Chegou NN, Heyckendorf J, Walzl G, Lange C, Ruhwald M. Beyond the IFN-  horizon: biomarkers for immunodiagnosis of infection with Mycobacterium tuberculosis. </w:t>
      </w:r>
      <w:r>
        <w:rPr>
          <w:rFonts w:cs="Arial" w:ascii="Arial" w:hAnsi="Arial"/>
          <w:i/>
          <w:iCs/>
          <w:szCs w:val="24"/>
        </w:rPr>
        <w:t>Eur Respir J</w:t>
      </w:r>
      <w:r>
        <w:rPr>
          <w:rFonts w:cs="Arial" w:ascii="Arial" w:hAnsi="Arial"/>
          <w:szCs w:val="24"/>
        </w:rPr>
        <w:t xml:space="preserve"> 2014; </w:t>
      </w:r>
      <w:r>
        <w:rPr>
          <w:rFonts w:cs="Arial" w:ascii="Arial" w:hAnsi="Arial"/>
          <w:b/>
          <w:bCs/>
          <w:szCs w:val="24"/>
        </w:rPr>
        <w:t>43</w:t>
      </w:r>
      <w:r>
        <w:rPr>
          <w:rFonts w:cs="Arial" w:ascii="Arial" w:hAnsi="Arial"/>
          <w:szCs w:val="24"/>
        </w:rPr>
        <w:t>: 1472–86.</w:t>
      </w:r>
    </w:p>
    <w:p>
      <w:pPr>
        <w:pStyle w:val="Normal"/>
        <w:widowControl w:val="false"/>
        <w:spacing w:lineRule="auto" w:line="240"/>
        <w:ind w:left="640" w:hanging="640"/>
        <w:rPr>
          <w:rFonts w:ascii="Arial" w:hAnsi="Arial" w:cs="Arial"/>
          <w:szCs w:val="24"/>
        </w:rPr>
      </w:pPr>
      <w:r>
        <w:rPr>
          <w:rFonts w:cs="Arial" w:ascii="Arial" w:hAnsi="Arial"/>
          <w:szCs w:val="24"/>
        </w:rPr>
        <w:t>14</w:t>
        <w:tab/>
        <w:t xml:space="preserve">Wergeland I, Pullar N, Assmus J, </w:t>
      </w:r>
      <w:r>
        <w:rPr>
          <w:rFonts w:cs="Arial" w:ascii="Arial" w:hAnsi="Arial"/>
          <w:i/>
          <w:iCs/>
          <w:szCs w:val="24"/>
        </w:rPr>
        <w:t>et al.</w:t>
      </w:r>
      <w:r>
        <w:rPr>
          <w:rFonts w:cs="Arial" w:ascii="Arial" w:hAnsi="Arial"/>
          <w:szCs w:val="24"/>
        </w:rPr>
        <w:t xml:space="preserve"> IP-10 differentiates between active and latent tuberculosis irrespective of HIV status and declines during therapy. </w:t>
      </w:r>
      <w:r>
        <w:rPr>
          <w:rFonts w:cs="Arial" w:ascii="Arial" w:hAnsi="Arial"/>
          <w:i/>
          <w:iCs/>
          <w:szCs w:val="24"/>
        </w:rPr>
        <w:t>J Infect</w:t>
      </w:r>
      <w:r>
        <w:rPr>
          <w:rFonts w:cs="Arial" w:ascii="Arial" w:hAnsi="Arial"/>
          <w:szCs w:val="24"/>
        </w:rPr>
        <w:t xml:space="preserve"> 2015; </w:t>
      </w:r>
      <w:r>
        <w:rPr>
          <w:rFonts w:cs="Arial" w:ascii="Arial" w:hAnsi="Arial"/>
          <w:b/>
          <w:bCs/>
          <w:szCs w:val="24"/>
        </w:rPr>
        <w:t>70</w:t>
      </w:r>
      <w:r>
        <w:rPr>
          <w:rFonts w:cs="Arial" w:ascii="Arial" w:hAnsi="Arial"/>
          <w:szCs w:val="24"/>
        </w:rPr>
        <w:t>: 381–91.</w:t>
      </w:r>
    </w:p>
    <w:p>
      <w:pPr>
        <w:pStyle w:val="Normal"/>
        <w:widowControl w:val="false"/>
        <w:spacing w:lineRule="auto" w:line="240"/>
        <w:ind w:left="640" w:hanging="640"/>
        <w:rPr>
          <w:rFonts w:ascii="Arial" w:hAnsi="Arial" w:cs="Arial"/>
          <w:szCs w:val="24"/>
        </w:rPr>
      </w:pPr>
      <w:r>
        <w:rPr>
          <w:rFonts w:cs="Arial" w:ascii="Arial" w:hAnsi="Arial"/>
          <w:szCs w:val="24"/>
        </w:rPr>
        <w:t>15</w:t>
        <w:tab/>
        <w:t xml:space="preserve">Tonby K, Ruhwald M, Kvale D, Dyrhol-Riise AM. IP-10 measured by Dry Plasma Spots as biomarker for therapy responses in Mycobacterium Tuberculosis infection. </w:t>
      </w:r>
      <w:r>
        <w:rPr>
          <w:rFonts w:cs="Arial" w:ascii="Arial" w:hAnsi="Arial"/>
          <w:i/>
          <w:iCs/>
          <w:szCs w:val="24"/>
        </w:rPr>
        <w:t>Sci Rep</w:t>
      </w:r>
      <w:r>
        <w:rPr>
          <w:rFonts w:cs="Arial" w:ascii="Arial" w:hAnsi="Arial"/>
          <w:szCs w:val="24"/>
        </w:rPr>
        <w:t xml:space="preserve"> 2015; </w:t>
      </w:r>
      <w:r>
        <w:rPr>
          <w:rFonts w:cs="Arial" w:ascii="Arial" w:hAnsi="Arial"/>
          <w:b/>
          <w:bCs/>
          <w:szCs w:val="24"/>
        </w:rPr>
        <w:t>5</w:t>
      </w:r>
      <w:r>
        <w:rPr>
          <w:rFonts w:cs="Arial" w:ascii="Arial" w:hAnsi="Arial"/>
          <w:szCs w:val="24"/>
        </w:rPr>
        <w:t>: 9223.</w:t>
      </w:r>
    </w:p>
    <w:p>
      <w:pPr>
        <w:pStyle w:val="Normal"/>
        <w:widowControl w:val="false"/>
        <w:spacing w:lineRule="auto" w:line="240"/>
        <w:ind w:left="640" w:hanging="640"/>
        <w:rPr>
          <w:rFonts w:ascii="Arial" w:hAnsi="Arial" w:cs="Arial"/>
          <w:szCs w:val="24"/>
        </w:rPr>
      </w:pPr>
      <w:r>
        <w:rPr>
          <w:rFonts w:cs="Arial" w:ascii="Arial" w:hAnsi="Arial"/>
          <w:szCs w:val="24"/>
        </w:rPr>
        <w:t>16</w:t>
        <w:tab/>
        <w:t xml:space="preserve">Zhu Y, Jia H, Chen J, </w:t>
      </w:r>
      <w:r>
        <w:rPr>
          <w:rFonts w:cs="Arial" w:ascii="Arial" w:hAnsi="Arial"/>
          <w:i/>
          <w:iCs/>
          <w:szCs w:val="24"/>
        </w:rPr>
        <w:t>et al.</w:t>
      </w:r>
      <w:r>
        <w:rPr>
          <w:rFonts w:cs="Arial" w:ascii="Arial" w:hAnsi="Arial"/>
          <w:szCs w:val="24"/>
        </w:rPr>
        <w:t xml:space="preserve"> Decreased Osteopontin Expression as a Reliable Prognostic Indicator of Improvement in Pulmonary Tuberculosis: Impact of the Level of Interferon-??-Inducible Protein 10. </w:t>
      </w:r>
      <w:r>
        <w:rPr>
          <w:rFonts w:cs="Arial" w:ascii="Arial" w:hAnsi="Arial"/>
          <w:i/>
          <w:iCs/>
          <w:szCs w:val="24"/>
        </w:rPr>
        <w:t>Cell Physiol Biochem</w:t>
      </w:r>
      <w:r>
        <w:rPr>
          <w:rFonts w:cs="Arial" w:ascii="Arial" w:hAnsi="Arial"/>
          <w:szCs w:val="24"/>
        </w:rPr>
        <w:t xml:space="preserve"> 2015; </w:t>
      </w:r>
      <w:r>
        <w:rPr>
          <w:rFonts w:cs="Arial" w:ascii="Arial" w:hAnsi="Arial"/>
          <w:b/>
          <w:bCs/>
          <w:szCs w:val="24"/>
        </w:rPr>
        <w:t>37</w:t>
      </w:r>
      <w:r>
        <w:rPr>
          <w:rFonts w:cs="Arial" w:ascii="Arial" w:hAnsi="Arial"/>
          <w:szCs w:val="24"/>
        </w:rPr>
        <w:t>: 1983–96.</w:t>
      </w:r>
    </w:p>
    <w:p>
      <w:pPr>
        <w:pStyle w:val="Normal"/>
        <w:widowControl w:val="false"/>
        <w:spacing w:lineRule="auto" w:line="240"/>
        <w:ind w:left="640" w:hanging="640"/>
        <w:rPr>
          <w:rFonts w:ascii="Arial" w:hAnsi="Arial" w:cs="Arial"/>
          <w:szCs w:val="24"/>
        </w:rPr>
      </w:pPr>
      <w:r>
        <w:rPr>
          <w:rFonts w:cs="Arial" w:ascii="Arial" w:hAnsi="Arial"/>
          <w:szCs w:val="24"/>
        </w:rPr>
        <w:t>17</w:t>
        <w:tab/>
        <w:t xml:space="preserve">Chung WY, Yoon D, Lee KS, </w:t>
      </w:r>
      <w:r>
        <w:rPr>
          <w:rFonts w:cs="Arial" w:ascii="Arial" w:hAnsi="Arial"/>
          <w:i/>
          <w:iCs/>
          <w:szCs w:val="24"/>
        </w:rPr>
        <w:t>et al.</w:t>
      </w:r>
      <w:r>
        <w:rPr>
          <w:rFonts w:cs="Arial" w:ascii="Arial" w:hAnsi="Arial"/>
          <w:szCs w:val="24"/>
        </w:rPr>
        <w:t xml:space="preserve"> The Usefulness of Serum CXCR3 Ligands for Evaluating the Early Treatment Response in Tuberculosis: A Longitudinal Cohort Study. </w:t>
      </w:r>
      <w:r>
        <w:rPr>
          <w:rFonts w:cs="Arial" w:ascii="Arial" w:hAnsi="Arial"/>
          <w:i/>
          <w:iCs/>
          <w:szCs w:val="24"/>
        </w:rPr>
        <w:t>Medicine (Baltimore)</w:t>
      </w:r>
      <w:r>
        <w:rPr>
          <w:rFonts w:cs="Arial" w:ascii="Arial" w:hAnsi="Arial"/>
          <w:szCs w:val="24"/>
        </w:rPr>
        <w:t xml:space="preserve"> 2016; </w:t>
      </w:r>
      <w:r>
        <w:rPr>
          <w:rFonts w:cs="Arial" w:ascii="Arial" w:hAnsi="Arial"/>
          <w:b/>
          <w:bCs/>
          <w:szCs w:val="24"/>
        </w:rPr>
        <w:t>95</w:t>
      </w:r>
      <w:r>
        <w:rPr>
          <w:rFonts w:cs="Arial" w:ascii="Arial" w:hAnsi="Arial"/>
          <w:szCs w:val="24"/>
        </w:rPr>
        <w:t>: e3575.</w:t>
      </w:r>
    </w:p>
    <w:p>
      <w:pPr>
        <w:pStyle w:val="Normal"/>
        <w:widowControl w:val="false"/>
        <w:spacing w:lineRule="auto" w:line="240"/>
        <w:ind w:left="640" w:hanging="640"/>
        <w:rPr>
          <w:rFonts w:ascii="Arial" w:hAnsi="Arial" w:cs="Arial"/>
          <w:szCs w:val="24"/>
        </w:rPr>
      </w:pPr>
      <w:r>
        <w:rPr>
          <w:rFonts w:cs="Arial" w:ascii="Arial" w:hAnsi="Arial"/>
          <w:szCs w:val="24"/>
        </w:rPr>
        <w:t>18</w:t>
        <w:tab/>
        <w:t xml:space="preserve">Chavez K, Ravindran R, Dehnad A, Khan IH. Gender biased immune-biomarkers in active tuberculosis and correlation of their profiles to efficacy of therapy. </w:t>
      </w:r>
      <w:r>
        <w:rPr>
          <w:rFonts w:cs="Arial" w:ascii="Arial" w:hAnsi="Arial"/>
          <w:i/>
          <w:iCs/>
          <w:szCs w:val="24"/>
        </w:rPr>
        <w:t>Tuberculosis</w:t>
      </w:r>
      <w:r>
        <w:rPr>
          <w:rFonts w:cs="Arial" w:ascii="Arial" w:hAnsi="Arial"/>
          <w:szCs w:val="24"/>
        </w:rPr>
        <w:t xml:space="preserve"> 2016; </w:t>
      </w:r>
      <w:r>
        <w:rPr>
          <w:rFonts w:cs="Arial" w:ascii="Arial" w:hAnsi="Arial"/>
          <w:b/>
          <w:bCs/>
          <w:szCs w:val="24"/>
        </w:rPr>
        <w:t>99</w:t>
      </w:r>
      <w:r>
        <w:rPr>
          <w:rFonts w:cs="Arial" w:ascii="Arial" w:hAnsi="Arial"/>
          <w:szCs w:val="24"/>
        </w:rPr>
        <w:t>: 17–24.</w:t>
      </w:r>
    </w:p>
    <w:p>
      <w:pPr>
        <w:pStyle w:val="Normal"/>
        <w:widowControl w:val="false"/>
        <w:spacing w:lineRule="auto" w:line="240"/>
        <w:ind w:left="640" w:hanging="640"/>
        <w:rPr>
          <w:rFonts w:ascii="Arial" w:hAnsi="Arial" w:cs="Arial"/>
          <w:szCs w:val="24"/>
        </w:rPr>
      </w:pPr>
      <w:r>
        <w:rPr>
          <w:rFonts w:cs="Arial" w:ascii="Arial" w:hAnsi="Arial"/>
          <w:szCs w:val="24"/>
        </w:rPr>
        <w:t>19</w:t>
        <w:tab/>
        <w:t xml:space="preserve">Den Hertog AL, Montero-Martín M, Saunders RL, </w:t>
      </w:r>
      <w:r>
        <w:rPr>
          <w:rFonts w:cs="Arial" w:ascii="Arial" w:hAnsi="Arial"/>
          <w:i/>
          <w:iCs/>
          <w:szCs w:val="24"/>
        </w:rPr>
        <w:t>et al.</w:t>
      </w:r>
      <w:r>
        <w:rPr>
          <w:rFonts w:cs="Arial" w:ascii="Arial" w:hAnsi="Arial"/>
          <w:szCs w:val="24"/>
        </w:rPr>
        <w:t xml:space="preserve"> Cytokine kinetics in the first week of tuberculosis therapy as a tool to confirm a clinical diagnosis and guide therapy. </w:t>
      </w:r>
      <w:r>
        <w:rPr>
          <w:rFonts w:cs="Arial" w:ascii="Arial" w:hAnsi="Arial"/>
          <w:i/>
          <w:iCs/>
          <w:szCs w:val="24"/>
        </w:rPr>
        <w:t>PLoS One</w:t>
      </w:r>
      <w:r>
        <w:rPr>
          <w:rFonts w:cs="Arial" w:ascii="Arial" w:hAnsi="Arial"/>
          <w:szCs w:val="24"/>
        </w:rPr>
        <w:t xml:space="preserve"> 2015; </w:t>
      </w:r>
      <w:r>
        <w:rPr>
          <w:rFonts w:cs="Arial" w:ascii="Arial" w:hAnsi="Arial"/>
          <w:b/>
          <w:bCs/>
          <w:szCs w:val="24"/>
        </w:rPr>
        <w:t>10</w:t>
      </w:r>
      <w:r>
        <w:rPr>
          <w:rFonts w:cs="Arial" w:ascii="Arial" w:hAnsi="Arial"/>
          <w:szCs w:val="24"/>
        </w:rPr>
        <w:t>: 1–15.</w:t>
      </w:r>
    </w:p>
    <w:p>
      <w:pPr>
        <w:pStyle w:val="Normal"/>
        <w:widowControl w:val="false"/>
        <w:spacing w:lineRule="auto" w:line="240"/>
        <w:ind w:left="640" w:hanging="640"/>
        <w:rPr>
          <w:rFonts w:ascii="Arial" w:hAnsi="Arial" w:cs="Arial"/>
          <w:szCs w:val="24"/>
        </w:rPr>
      </w:pPr>
      <w:r>
        <w:rPr>
          <w:rFonts w:cs="Arial" w:ascii="Arial" w:hAnsi="Arial"/>
          <w:szCs w:val="24"/>
        </w:rPr>
        <w:t>20</w:t>
        <w:tab/>
        <w:t xml:space="preserve">Sacoor C, Nhacolo  a., Nhalungo D, </w:t>
      </w:r>
      <w:r>
        <w:rPr>
          <w:rFonts w:cs="Arial" w:ascii="Arial" w:hAnsi="Arial"/>
          <w:i/>
          <w:iCs/>
          <w:szCs w:val="24"/>
        </w:rPr>
        <w:t>et al.</w:t>
      </w:r>
      <w:r>
        <w:rPr>
          <w:rFonts w:cs="Arial" w:ascii="Arial" w:hAnsi="Arial"/>
          <w:szCs w:val="24"/>
        </w:rPr>
        <w:t xml:space="preserve"> Profile: Manhica Health Research Centre (Manhica HDSS). </w:t>
      </w:r>
      <w:r>
        <w:rPr>
          <w:rFonts w:cs="Arial" w:ascii="Arial" w:hAnsi="Arial"/>
          <w:i/>
          <w:iCs/>
          <w:szCs w:val="24"/>
        </w:rPr>
        <w:t>Int J Epidemiol</w:t>
      </w:r>
      <w:r>
        <w:rPr>
          <w:rFonts w:cs="Arial" w:ascii="Arial" w:hAnsi="Arial"/>
          <w:szCs w:val="24"/>
        </w:rPr>
        <w:t xml:space="preserve"> 2013; </w:t>
      </w:r>
      <w:r>
        <w:rPr>
          <w:rFonts w:cs="Arial" w:ascii="Arial" w:hAnsi="Arial"/>
          <w:b/>
          <w:bCs/>
          <w:szCs w:val="24"/>
        </w:rPr>
        <w:t>42</w:t>
      </w:r>
      <w:r>
        <w:rPr>
          <w:rFonts w:cs="Arial" w:ascii="Arial" w:hAnsi="Arial"/>
          <w:szCs w:val="24"/>
        </w:rPr>
        <w:t>: 1309–18.</w:t>
      </w:r>
    </w:p>
    <w:p>
      <w:pPr>
        <w:pStyle w:val="Normal"/>
        <w:widowControl w:val="false"/>
        <w:spacing w:lineRule="auto" w:line="240"/>
        <w:ind w:left="640" w:hanging="640"/>
        <w:rPr>
          <w:rFonts w:ascii="Arial" w:hAnsi="Arial" w:cs="Arial"/>
          <w:szCs w:val="24"/>
        </w:rPr>
      </w:pPr>
      <w:r>
        <w:rPr>
          <w:rFonts w:cs="Arial" w:ascii="Arial" w:hAnsi="Arial"/>
          <w:szCs w:val="24"/>
        </w:rPr>
        <w:t>21</w:t>
        <w:tab/>
        <w:t xml:space="preserve">González R, Munguambe K, Aponte J, </w:t>
      </w:r>
      <w:r>
        <w:rPr>
          <w:rFonts w:cs="Arial" w:ascii="Arial" w:hAnsi="Arial"/>
          <w:i/>
          <w:iCs/>
          <w:szCs w:val="24"/>
        </w:rPr>
        <w:t>et al.</w:t>
      </w:r>
      <w:r>
        <w:rPr>
          <w:rFonts w:cs="Arial" w:ascii="Arial" w:hAnsi="Arial"/>
          <w:szCs w:val="24"/>
        </w:rPr>
        <w:t xml:space="preserve"> High HIV prevalence in a southern semi-rural area of Mozambique: a community-based survey. </w:t>
      </w:r>
      <w:r>
        <w:rPr>
          <w:rFonts w:cs="Arial" w:ascii="Arial" w:hAnsi="Arial"/>
          <w:i/>
          <w:iCs/>
          <w:szCs w:val="24"/>
        </w:rPr>
        <w:t>HIV Med</w:t>
      </w:r>
      <w:r>
        <w:rPr>
          <w:rFonts w:cs="Arial" w:ascii="Arial" w:hAnsi="Arial"/>
          <w:szCs w:val="24"/>
        </w:rPr>
        <w:t xml:space="preserve"> 2012; </w:t>
      </w:r>
      <w:r>
        <w:rPr>
          <w:rFonts w:cs="Arial" w:ascii="Arial" w:hAnsi="Arial"/>
          <w:b/>
          <w:bCs/>
          <w:szCs w:val="24"/>
        </w:rPr>
        <w:t>13</w:t>
      </w:r>
      <w:r>
        <w:rPr>
          <w:rFonts w:cs="Arial" w:ascii="Arial" w:hAnsi="Arial"/>
          <w:szCs w:val="24"/>
        </w:rPr>
        <w:t>: 581–8.</w:t>
      </w:r>
    </w:p>
    <w:p>
      <w:pPr>
        <w:pStyle w:val="Normal"/>
        <w:widowControl w:val="false"/>
        <w:spacing w:lineRule="auto" w:line="240"/>
        <w:ind w:left="640" w:hanging="640"/>
        <w:rPr>
          <w:rFonts w:ascii="Arial" w:hAnsi="Arial" w:cs="Arial"/>
          <w:szCs w:val="24"/>
        </w:rPr>
      </w:pPr>
      <w:r>
        <w:rPr>
          <w:rFonts w:cs="Arial" w:ascii="Arial" w:hAnsi="Arial"/>
          <w:szCs w:val="24"/>
        </w:rPr>
        <w:t>22</w:t>
        <w:tab/>
        <w:t xml:space="preserve">García-Basteiro A, Ribeiro R, Brew J, </w:t>
      </w:r>
      <w:r>
        <w:rPr>
          <w:rFonts w:cs="Arial" w:ascii="Arial" w:hAnsi="Arial"/>
          <w:i/>
          <w:iCs/>
          <w:szCs w:val="24"/>
        </w:rPr>
        <w:t>et al.</w:t>
      </w:r>
      <w:r>
        <w:rPr>
          <w:rFonts w:cs="Arial" w:ascii="Arial" w:hAnsi="Arial"/>
          <w:szCs w:val="24"/>
        </w:rPr>
        <w:t xml:space="preserve"> Tuberculosis on the rise in southern Mozambique (1997-2012). </w:t>
      </w:r>
      <w:r>
        <w:rPr>
          <w:rFonts w:cs="Arial" w:ascii="Arial" w:hAnsi="Arial"/>
          <w:i/>
          <w:iCs/>
          <w:szCs w:val="24"/>
        </w:rPr>
        <w:t>Eur Respir J</w:t>
      </w:r>
      <w:r>
        <w:rPr>
          <w:rFonts w:cs="Arial" w:ascii="Arial" w:hAnsi="Arial"/>
          <w:szCs w:val="24"/>
        </w:rPr>
        <w:t xml:space="preserve"> 2016; </w:t>
      </w:r>
      <w:r>
        <w:rPr>
          <w:rFonts w:cs="Arial" w:ascii="Arial" w:hAnsi="Arial"/>
          <w:b/>
          <w:bCs/>
          <w:szCs w:val="24"/>
        </w:rPr>
        <w:t>In press</w:t>
      </w:r>
      <w:r>
        <w:rPr>
          <w:rFonts w:cs="Arial" w:ascii="Arial" w:hAnsi="Arial"/>
          <w:szCs w:val="24"/>
        </w:rPr>
        <w:t>.</w:t>
      </w:r>
    </w:p>
    <w:p>
      <w:pPr>
        <w:pStyle w:val="Normal"/>
        <w:widowControl w:val="false"/>
        <w:spacing w:lineRule="auto" w:line="240"/>
        <w:ind w:left="640" w:hanging="640"/>
        <w:rPr>
          <w:rFonts w:ascii="Arial" w:hAnsi="Arial" w:cs="Arial"/>
          <w:szCs w:val="24"/>
        </w:rPr>
      </w:pPr>
      <w:r>
        <w:rPr>
          <w:rFonts w:cs="Arial" w:ascii="Arial" w:hAnsi="Arial"/>
          <w:szCs w:val="24"/>
        </w:rPr>
        <w:t>23</w:t>
        <w:tab/>
        <w:t xml:space="preserve">Lopez-Varela E, Augusto OJ, Guerra L, </w:t>
      </w:r>
      <w:r>
        <w:rPr>
          <w:rFonts w:cs="Arial" w:ascii="Arial" w:hAnsi="Arial"/>
          <w:i/>
          <w:iCs/>
          <w:szCs w:val="24"/>
        </w:rPr>
        <w:t>et al.</w:t>
      </w:r>
      <w:r>
        <w:rPr>
          <w:rFonts w:cs="Arial" w:ascii="Arial" w:hAnsi="Arial"/>
          <w:szCs w:val="24"/>
        </w:rPr>
        <w:t xml:space="preserve"> Low paediatric tuberculosis case detection rate in Southern Mozambique. </w:t>
      </w:r>
      <w:r>
        <w:rPr>
          <w:rFonts w:cs="Arial" w:ascii="Arial" w:hAnsi="Arial"/>
          <w:i/>
          <w:iCs/>
          <w:szCs w:val="24"/>
        </w:rPr>
        <w:t>Eur Respir J</w:t>
      </w:r>
      <w:r>
        <w:rPr>
          <w:rFonts w:cs="Arial" w:ascii="Arial" w:hAnsi="Arial"/>
          <w:szCs w:val="24"/>
        </w:rPr>
        <w:t xml:space="preserve"> 2016; </w:t>
      </w:r>
      <w:r>
        <w:rPr>
          <w:rFonts w:cs="Arial" w:ascii="Arial" w:hAnsi="Arial"/>
          <w:b/>
          <w:bCs/>
          <w:szCs w:val="24"/>
        </w:rPr>
        <w:t>47</w:t>
      </w:r>
      <w:r>
        <w:rPr>
          <w:rFonts w:cs="Arial" w:ascii="Arial" w:hAnsi="Arial"/>
          <w:szCs w:val="24"/>
        </w:rPr>
        <w:t>: 1003–5.</w:t>
      </w:r>
    </w:p>
    <w:p>
      <w:pPr>
        <w:pStyle w:val="Normal"/>
        <w:widowControl w:val="false"/>
        <w:spacing w:lineRule="auto" w:line="240"/>
        <w:ind w:left="640" w:hanging="640"/>
        <w:rPr>
          <w:rFonts w:ascii="Arial" w:hAnsi="Arial" w:cs="Arial"/>
          <w:szCs w:val="24"/>
        </w:rPr>
      </w:pPr>
      <w:r>
        <w:rPr>
          <w:rFonts w:cs="Arial" w:ascii="Arial" w:hAnsi="Arial"/>
          <w:szCs w:val="24"/>
        </w:rPr>
        <w:t>24</w:t>
        <w:tab/>
        <w:t xml:space="preserve">García-Basteiro AL, Respeito D, Augusto OJ, </w:t>
      </w:r>
      <w:r>
        <w:rPr>
          <w:rFonts w:cs="Arial" w:ascii="Arial" w:hAnsi="Arial"/>
          <w:i/>
          <w:iCs/>
          <w:szCs w:val="24"/>
        </w:rPr>
        <w:t>et al.</w:t>
      </w:r>
      <w:r>
        <w:rPr>
          <w:rFonts w:cs="Arial" w:ascii="Arial" w:hAnsi="Arial"/>
          <w:szCs w:val="24"/>
        </w:rPr>
        <w:t xml:space="preserve"> Poor tuberculosis treatment outcomes in Southern Mozambique (2011–2012). </w:t>
      </w:r>
      <w:r>
        <w:rPr>
          <w:rFonts w:cs="Arial" w:ascii="Arial" w:hAnsi="Arial"/>
          <w:i/>
          <w:iCs/>
          <w:szCs w:val="24"/>
        </w:rPr>
        <w:t>BMC Infect Dis</w:t>
      </w:r>
      <w:r>
        <w:rPr>
          <w:rFonts w:cs="Arial" w:ascii="Arial" w:hAnsi="Arial"/>
          <w:szCs w:val="24"/>
        </w:rPr>
        <w:t xml:space="preserve"> 2016; </w:t>
      </w:r>
      <w:r>
        <w:rPr>
          <w:rFonts w:cs="Arial" w:ascii="Arial" w:hAnsi="Arial"/>
          <w:b/>
          <w:bCs/>
          <w:szCs w:val="24"/>
        </w:rPr>
        <w:t>16</w:t>
      </w:r>
      <w:r>
        <w:rPr>
          <w:rFonts w:cs="Arial" w:ascii="Arial" w:hAnsi="Arial"/>
          <w:szCs w:val="24"/>
        </w:rPr>
        <w:t>: 214.</w:t>
      </w:r>
    </w:p>
    <w:p>
      <w:pPr>
        <w:pStyle w:val="Normal"/>
        <w:widowControl w:val="false"/>
        <w:spacing w:lineRule="auto" w:line="240"/>
        <w:ind w:left="640" w:hanging="640"/>
        <w:rPr>
          <w:rFonts w:ascii="Arial" w:hAnsi="Arial" w:cs="Arial"/>
          <w:szCs w:val="24"/>
        </w:rPr>
      </w:pPr>
      <w:r>
        <w:rPr>
          <w:rFonts w:cs="Arial" w:ascii="Arial" w:hAnsi="Arial"/>
          <w:szCs w:val="24"/>
        </w:rPr>
        <w:t>25</w:t>
        <w:tab/>
        <w:t xml:space="preserve">Valencia S, Respeito D, Blanco S, </w:t>
      </w:r>
      <w:r>
        <w:rPr>
          <w:rFonts w:cs="Arial" w:ascii="Arial" w:hAnsi="Arial"/>
          <w:i/>
          <w:iCs/>
          <w:szCs w:val="24"/>
        </w:rPr>
        <w:t>et al.</w:t>
      </w:r>
      <w:r>
        <w:rPr>
          <w:rFonts w:cs="Arial" w:ascii="Arial" w:hAnsi="Arial"/>
          <w:szCs w:val="24"/>
        </w:rPr>
        <w:t xml:space="preserve"> Tuberculosis drug resistance in Southern Mozambique: results of a population-level survey in Manhiça. </w:t>
      </w:r>
      <w:r>
        <w:rPr>
          <w:rFonts w:cs="Arial" w:ascii="Arial" w:hAnsi="Arial"/>
          <w:i/>
          <w:iCs/>
          <w:szCs w:val="24"/>
        </w:rPr>
        <w:t>Int J Tuberc Lung Dis</w:t>
      </w:r>
      <w:r>
        <w:rPr>
          <w:rFonts w:cs="Arial" w:ascii="Arial" w:hAnsi="Arial"/>
          <w:szCs w:val="24"/>
        </w:rPr>
        <w:t xml:space="preserve"> 2017; : In press.</w:t>
      </w:r>
    </w:p>
    <w:p>
      <w:pPr>
        <w:pStyle w:val="Normal"/>
        <w:widowControl w:val="false"/>
        <w:spacing w:lineRule="auto" w:line="240"/>
        <w:ind w:left="640" w:hanging="640"/>
        <w:rPr>
          <w:rFonts w:ascii="Arial" w:hAnsi="Arial" w:cs="Arial"/>
          <w:szCs w:val="24"/>
        </w:rPr>
      </w:pPr>
      <w:r>
        <w:rPr>
          <w:rFonts w:cs="Arial" w:ascii="Arial" w:hAnsi="Arial"/>
          <w:szCs w:val="24"/>
        </w:rPr>
        <w:t>26</w:t>
        <w:tab/>
        <w:t>World Health Organization. Definitions and reporting framework for tuberculosis – 2013 revision. WHO/HTM/TB/2013.2, 2013.</w:t>
      </w:r>
    </w:p>
    <w:p>
      <w:pPr>
        <w:pStyle w:val="Normal"/>
        <w:widowControl w:val="false"/>
        <w:spacing w:lineRule="auto" w:line="240"/>
        <w:ind w:left="640" w:hanging="640"/>
        <w:rPr>
          <w:rFonts w:ascii="Arial" w:hAnsi="Arial" w:cs="Arial"/>
          <w:szCs w:val="24"/>
        </w:rPr>
      </w:pPr>
      <w:r>
        <w:rPr>
          <w:rFonts w:cs="Arial" w:ascii="Arial" w:hAnsi="Arial"/>
          <w:szCs w:val="24"/>
        </w:rPr>
        <w:t>27</w:t>
        <w:tab/>
        <w:t xml:space="preserve">Kleiner G, Marcuzzi A, Zanin V, Monasta L, Zauli G. Cytokine levels in the serum of healthy subjects. </w:t>
      </w:r>
      <w:r>
        <w:rPr>
          <w:rFonts w:cs="Arial" w:ascii="Arial" w:hAnsi="Arial"/>
          <w:i/>
          <w:iCs/>
          <w:szCs w:val="24"/>
        </w:rPr>
        <w:t>Mediators Inflamm</w:t>
      </w:r>
      <w:r>
        <w:rPr>
          <w:rFonts w:cs="Arial" w:ascii="Arial" w:hAnsi="Arial"/>
          <w:szCs w:val="24"/>
        </w:rPr>
        <w:t xml:space="preserve"> 2013; </w:t>
      </w:r>
      <w:r>
        <w:rPr>
          <w:rFonts w:cs="Arial" w:ascii="Arial" w:hAnsi="Arial"/>
          <w:b/>
          <w:bCs/>
          <w:szCs w:val="24"/>
        </w:rPr>
        <w:t>2013</w:t>
      </w:r>
      <w:r>
        <w:rPr>
          <w:rFonts w:cs="Arial" w:ascii="Arial" w:hAnsi="Arial"/>
          <w:szCs w:val="24"/>
        </w:rPr>
        <w:t>: 434010.</w:t>
      </w:r>
    </w:p>
    <w:p>
      <w:pPr>
        <w:pStyle w:val="Normal"/>
        <w:widowControl w:val="false"/>
        <w:spacing w:lineRule="auto" w:line="240"/>
        <w:ind w:left="640" w:hanging="640"/>
        <w:rPr>
          <w:rFonts w:ascii="Arial" w:hAnsi="Arial" w:cs="Arial"/>
          <w:szCs w:val="24"/>
        </w:rPr>
      </w:pPr>
      <w:r>
        <w:rPr>
          <w:rFonts w:cs="Arial" w:ascii="Arial" w:hAnsi="Arial"/>
          <w:szCs w:val="24"/>
        </w:rPr>
        <w:t>28</w:t>
        <w:tab/>
        <w:t xml:space="preserve">Kim HO, Kim H-S, Youn J-C, Shin E-C, Park S. Serum cytokine profiles in healthy young and elderly population assessed using multiplexed bead-based immunoassays. </w:t>
      </w:r>
      <w:r>
        <w:rPr>
          <w:rFonts w:cs="Arial" w:ascii="Arial" w:hAnsi="Arial"/>
          <w:i/>
          <w:iCs/>
          <w:szCs w:val="24"/>
        </w:rPr>
        <w:t>J Transl Med</w:t>
      </w:r>
      <w:r>
        <w:rPr>
          <w:rFonts w:cs="Arial" w:ascii="Arial" w:hAnsi="Arial"/>
          <w:szCs w:val="24"/>
        </w:rPr>
        <w:t xml:space="preserve"> 2011; </w:t>
      </w:r>
      <w:r>
        <w:rPr>
          <w:rFonts w:cs="Arial" w:ascii="Arial" w:hAnsi="Arial"/>
          <w:b/>
          <w:bCs/>
          <w:szCs w:val="24"/>
        </w:rPr>
        <w:t>9</w:t>
      </w:r>
      <w:r>
        <w:rPr>
          <w:rFonts w:cs="Arial" w:ascii="Arial" w:hAnsi="Arial"/>
          <w:szCs w:val="24"/>
        </w:rPr>
        <w:t>: 113.</w:t>
      </w:r>
    </w:p>
    <w:p>
      <w:pPr>
        <w:pStyle w:val="Normal"/>
        <w:widowControl w:val="false"/>
        <w:spacing w:lineRule="auto" w:line="240"/>
        <w:ind w:left="640" w:hanging="640"/>
        <w:rPr>
          <w:rFonts w:ascii="Arial" w:hAnsi="Arial" w:cs="Arial"/>
        </w:rPr>
      </w:pPr>
      <w:r>
        <w:rPr>
          <w:rFonts w:cs="Arial" w:ascii="Arial" w:hAnsi="Arial"/>
          <w:szCs w:val="24"/>
        </w:rPr>
        <w:t>29</w:t>
        <w:tab/>
        <w:t xml:space="preserve">Corstjens PLAM, Tjon Kon Fat EM, de Dood CJ, </w:t>
      </w:r>
      <w:r>
        <w:rPr>
          <w:rFonts w:cs="Arial" w:ascii="Arial" w:hAnsi="Arial"/>
          <w:i/>
          <w:iCs/>
          <w:szCs w:val="24"/>
        </w:rPr>
        <w:t>et al.</w:t>
      </w:r>
      <w:r>
        <w:rPr>
          <w:rFonts w:cs="Arial" w:ascii="Arial" w:hAnsi="Arial"/>
          <w:szCs w:val="24"/>
        </w:rPr>
        <w:t xml:space="preserve"> Multi-center evaluation of a user-friendly lateral flow assay to determine IP-10 and CCL4 levels in blood of TB and non-TB cases in Africa. </w:t>
      </w:r>
      <w:r>
        <w:rPr>
          <w:rFonts w:cs="Arial" w:ascii="Arial" w:hAnsi="Arial"/>
          <w:i/>
          <w:iCs/>
          <w:szCs w:val="24"/>
        </w:rPr>
        <w:t>Clin Biochem</w:t>
      </w:r>
      <w:r>
        <w:rPr>
          <w:rFonts w:cs="Arial" w:ascii="Arial" w:hAnsi="Arial"/>
          <w:szCs w:val="24"/>
        </w:rPr>
        <w:t xml:space="preserve"> 2016; </w:t>
      </w:r>
      <w:r>
        <w:rPr>
          <w:rFonts w:cs="Arial" w:ascii="Arial" w:hAnsi="Arial"/>
          <w:b/>
          <w:bCs/>
          <w:szCs w:val="24"/>
        </w:rPr>
        <w:t>49</w:t>
      </w:r>
      <w:r>
        <w:rPr>
          <w:rFonts w:cs="Arial" w:ascii="Arial" w:hAnsi="Arial"/>
          <w:szCs w:val="24"/>
        </w:rPr>
        <w:t>: 22–31.</w:t>
      </w:r>
    </w:p>
    <w:p>
      <w:pPr>
        <w:pStyle w:val="Normal"/>
        <w:rPr>
          <w:rFonts w:ascii="Arial" w:hAnsi="Arial" w:cs="Arial"/>
          <w:color w:val="131413"/>
        </w:rPr>
      </w:pPr>
      <w:r>
        <w:rPr>
          <w:rFonts w:cs="Arial" w:ascii="Arial" w:hAnsi="Arial"/>
          <w:color w:val="131413"/>
        </w:rPr>
      </w:r>
      <w:r>
        <w:br w:type="page"/>
      </w:r>
    </w:p>
    <w:p>
      <w:pPr>
        <w:pStyle w:val="Normal"/>
        <w:spacing w:lineRule="auto" w:line="360" w:before="0" w:after="0"/>
        <w:rPr>
          <w:rFonts w:ascii="Arial" w:hAnsi="Arial" w:cs="Arial"/>
          <w:color w:val="131413"/>
        </w:rPr>
      </w:pPr>
      <w:r>
        <w:rPr>
          <w:rFonts w:cs="Arial" w:ascii="Arial" w:hAnsi="Arial"/>
          <w:color w:val="131413"/>
        </w:rPr>
      </w:r>
    </w:p>
    <w:p>
      <w:pPr>
        <w:pStyle w:val="Normal"/>
        <w:rPr>
          <w:rFonts w:ascii="Arial" w:hAnsi="Arial" w:cs="Arial"/>
        </w:rPr>
      </w:pPr>
      <w:r>
        <w:rPr>
          <w:b/>
        </w:rPr>
        <w:t>Table 1.</w:t>
      </w:r>
      <w:r>
        <w:rPr/>
        <w:t xml:space="preserve"> Baseline characteristics of patients participating in the study.</w:t>
      </w:r>
    </w:p>
    <w:tbl>
      <w:tblPr>
        <w:tblW w:w="4180" w:type="dxa"/>
        <w:jc w:val="left"/>
        <w:tblInd w:w="0" w:type="dxa"/>
        <w:tblBorders>
          <w:top w:val="single" w:sz="4" w:space="0" w:color="00000A"/>
          <w:left w:val="single" w:sz="4" w:space="0" w:color="00000A"/>
          <w:bottom w:val="single" w:sz="8" w:space="0" w:color="00000A"/>
          <w:insideH w:val="single" w:sz="8" w:space="0" w:color="00000A"/>
        </w:tblBorders>
        <w:tblCellMar>
          <w:top w:w="0" w:type="dxa"/>
          <w:left w:w="65" w:type="dxa"/>
          <w:bottom w:w="0" w:type="dxa"/>
          <w:right w:w="70" w:type="dxa"/>
        </w:tblCellMar>
        <w:tblLook w:val="04a0" w:noVBand="1" w:noHBand="0" w:lastColumn="0" w:firstColumn="1" w:lastRow="0" w:firstRow="1"/>
      </w:tblPr>
      <w:tblGrid>
        <w:gridCol w:w="2959"/>
        <w:gridCol w:w="1220"/>
      </w:tblGrid>
      <w:tr>
        <w:trPr>
          <w:trHeight w:val="293" w:hRule="atLeast"/>
        </w:trPr>
        <w:tc>
          <w:tcPr>
            <w:tcW w:w="2959" w:type="dxa"/>
            <w:tcBorders>
              <w:top w:val="single" w:sz="4" w:space="0" w:color="00000A"/>
              <w:left w:val="single" w:sz="4" w:space="0" w:color="00000A"/>
              <w:bottom w:val="single" w:sz="8" w:space="0" w:color="00000A"/>
              <w:insideH w:val="single" w:sz="8" w:space="0" w:color="00000A"/>
            </w:tcBorders>
            <w:shd w:color="auto" w:fill="auto" w:val="clear"/>
            <w:tcMar>
              <w:left w:w="65" w:type="dxa"/>
            </w:tcMar>
            <w:vAlign w:val="bottom"/>
          </w:tcPr>
          <w:p>
            <w:pPr>
              <w:pStyle w:val="Normal"/>
              <w:spacing w:lineRule="auto" w:line="240" w:before="0" w:after="0"/>
              <w:jc w:val="center"/>
              <w:rPr>
                <w:rFonts w:ascii="Calibri" w:hAnsi="Calibri" w:eastAsia="Times New Roman" w:cs="Calibri"/>
                <w:b/>
                <w:b/>
                <w:bCs/>
                <w:color w:val="000000"/>
                <w:sz w:val="20"/>
                <w:szCs w:val="20"/>
                <w:lang w:val="es-ES" w:eastAsia="es-ES"/>
              </w:rPr>
            </w:pPr>
            <w:r>
              <w:rPr>
                <w:rFonts w:eastAsia="Times New Roman" w:cs="Calibri"/>
                <w:b/>
                <w:bCs/>
                <w:color w:val="000000"/>
                <w:sz w:val="20"/>
                <w:szCs w:val="20"/>
                <w:lang w:val="es-ES" w:eastAsia="es-ES"/>
              </w:rPr>
              <w:t>Characteristics</w:t>
            </w:r>
          </w:p>
        </w:tc>
        <w:tc>
          <w:tcPr>
            <w:tcW w:w="1220" w:type="dxa"/>
            <w:tcBorders>
              <w:top w:val="single" w:sz="4" w:space="0" w:color="00000A"/>
              <w:bottom w:val="single" w:sz="8" w:space="0" w:color="00000A"/>
              <w:right w:val="single" w:sz="4" w:space="0" w:color="00000A"/>
              <w:insideH w:val="single" w:sz="8"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Calibri"/>
                <w:b/>
                <w:b/>
                <w:bCs/>
                <w:color w:val="000000"/>
                <w:sz w:val="20"/>
                <w:szCs w:val="20"/>
                <w:lang w:val="es-ES" w:eastAsia="es-ES"/>
              </w:rPr>
            </w:pPr>
            <w:r>
              <w:rPr>
                <w:rFonts w:eastAsia="Times New Roman" w:cs="Calibri"/>
                <w:b/>
                <w:bCs/>
                <w:color w:val="000000"/>
                <w:sz w:val="20"/>
                <w:szCs w:val="20"/>
                <w:lang w:val="es-ES" w:eastAsia="es-ES"/>
              </w:rPr>
              <w:t>n (%)</w:t>
            </w:r>
          </w:p>
        </w:tc>
      </w:tr>
      <w:tr>
        <w:trPr>
          <w:trHeight w:val="285" w:hRule="atLeast"/>
        </w:trPr>
        <w:tc>
          <w:tcPr>
            <w:tcW w:w="2959" w:type="dxa"/>
            <w:tcBorders>
              <w:left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Calibri"/>
                <w:b/>
                <w:b/>
                <w:bCs/>
                <w:color w:val="000000"/>
                <w:sz w:val="20"/>
                <w:szCs w:val="20"/>
                <w:lang w:val="es-ES" w:eastAsia="es-ES"/>
              </w:rPr>
            </w:pPr>
            <w:r>
              <w:rPr>
                <w:rFonts w:eastAsia="Times New Roman" w:cs="Calibri"/>
                <w:b/>
                <w:bCs/>
                <w:color w:val="000000"/>
                <w:sz w:val="20"/>
                <w:szCs w:val="20"/>
                <w:lang w:val="es-ES" w:eastAsia="es-ES"/>
              </w:rPr>
              <w:t>TB case</w:t>
            </w:r>
          </w:p>
        </w:tc>
        <w:tc>
          <w:tcPr>
            <w:tcW w:w="1220" w:type="dxa"/>
            <w:tcBorders>
              <w:right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sz w:val="20"/>
                <w:szCs w:val="20"/>
                <w:lang w:val="es-ES" w:eastAsia="es-ES"/>
              </w:rPr>
            </w:pPr>
            <w:r>
              <w:rPr>
                <w:rFonts w:eastAsia="Times New Roman" w:cs="Calibri"/>
                <w:color w:val="000000"/>
                <w:sz w:val="20"/>
                <w:szCs w:val="20"/>
                <w:lang w:val="es-ES" w:eastAsia="es-ES"/>
              </w:rPr>
              <w:t> </w:t>
            </w:r>
          </w:p>
        </w:tc>
      </w:tr>
      <w:tr>
        <w:trPr>
          <w:trHeight w:val="285" w:hRule="atLeast"/>
        </w:trPr>
        <w:tc>
          <w:tcPr>
            <w:tcW w:w="2959" w:type="dxa"/>
            <w:tcBorders>
              <w:left w:val="single" w:sz="4" w:space="0" w:color="00000A"/>
            </w:tcBorders>
            <w:shd w:color="auto" w:fill="auto" w:val="clear"/>
            <w:tcMar>
              <w:left w:w="65" w:type="dxa"/>
            </w:tcMar>
            <w:vAlign w:val="bottom"/>
          </w:tcPr>
          <w:p>
            <w:pPr>
              <w:pStyle w:val="Normal"/>
              <w:spacing w:lineRule="auto" w:line="240" w:before="0" w:after="0"/>
              <w:ind w:firstLine="400"/>
              <w:rPr>
                <w:rFonts w:ascii="Calibri" w:hAnsi="Calibri" w:eastAsia="Times New Roman" w:cs="Calibri"/>
                <w:color w:val="000000"/>
                <w:sz w:val="20"/>
                <w:szCs w:val="20"/>
                <w:lang w:val="es-ES" w:eastAsia="es-ES"/>
              </w:rPr>
            </w:pPr>
            <w:r>
              <w:rPr>
                <w:rFonts w:eastAsia="Times New Roman" w:cs="Calibri"/>
                <w:color w:val="000000"/>
                <w:sz w:val="20"/>
                <w:szCs w:val="20"/>
                <w:lang w:val="es-ES" w:eastAsia="es-ES"/>
              </w:rPr>
              <w:t>Clinically diagnosed</w:t>
            </w:r>
          </w:p>
        </w:tc>
        <w:tc>
          <w:tcPr>
            <w:tcW w:w="1220" w:type="dxa"/>
            <w:tcBorders>
              <w:right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sz w:val="20"/>
                <w:szCs w:val="20"/>
                <w:lang w:val="es-ES" w:eastAsia="es-ES"/>
              </w:rPr>
            </w:pPr>
            <w:r>
              <w:rPr>
                <w:rFonts w:eastAsia="Times New Roman" w:cs="Calibri"/>
                <w:color w:val="000000"/>
                <w:sz w:val="20"/>
                <w:szCs w:val="20"/>
                <w:lang w:val="es-ES" w:eastAsia="es-ES"/>
              </w:rPr>
              <w:t>47 (37.0)</w:t>
            </w:r>
          </w:p>
        </w:tc>
      </w:tr>
      <w:tr>
        <w:trPr>
          <w:trHeight w:val="285" w:hRule="atLeast"/>
        </w:trPr>
        <w:tc>
          <w:tcPr>
            <w:tcW w:w="2959" w:type="dxa"/>
            <w:tcBorders>
              <w:left w:val="single" w:sz="4" w:space="0" w:color="00000A"/>
            </w:tcBorders>
            <w:shd w:color="auto" w:fill="auto" w:val="clear"/>
            <w:tcMar>
              <w:left w:w="65" w:type="dxa"/>
            </w:tcMar>
            <w:vAlign w:val="bottom"/>
          </w:tcPr>
          <w:p>
            <w:pPr>
              <w:pStyle w:val="Normal"/>
              <w:spacing w:lineRule="auto" w:line="240" w:before="0" w:after="0"/>
              <w:ind w:firstLine="400"/>
              <w:rPr>
                <w:rFonts w:ascii="Calibri" w:hAnsi="Calibri" w:eastAsia="Times New Roman" w:cs="Calibri"/>
                <w:color w:val="000000"/>
                <w:sz w:val="20"/>
                <w:szCs w:val="20"/>
                <w:lang w:val="es-ES" w:eastAsia="es-ES"/>
              </w:rPr>
            </w:pPr>
            <w:r>
              <w:rPr>
                <w:rFonts w:eastAsia="Times New Roman" w:cs="Calibri"/>
                <w:color w:val="000000"/>
                <w:sz w:val="20"/>
                <w:szCs w:val="20"/>
                <w:lang w:val="es-ES" w:eastAsia="es-ES"/>
              </w:rPr>
              <w:t>Laboratory confirmed</w:t>
            </w:r>
          </w:p>
        </w:tc>
        <w:tc>
          <w:tcPr>
            <w:tcW w:w="1220" w:type="dxa"/>
            <w:tcBorders>
              <w:right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sz w:val="20"/>
                <w:szCs w:val="20"/>
                <w:lang w:val="es-ES" w:eastAsia="es-ES"/>
              </w:rPr>
            </w:pPr>
            <w:r>
              <w:rPr>
                <w:rFonts w:eastAsia="Times New Roman" w:cs="Calibri"/>
                <w:color w:val="000000"/>
                <w:sz w:val="20"/>
                <w:szCs w:val="20"/>
                <w:lang w:val="es-ES" w:eastAsia="es-ES"/>
              </w:rPr>
              <w:t>80 (63.0)</w:t>
            </w:r>
          </w:p>
        </w:tc>
      </w:tr>
      <w:tr>
        <w:trPr>
          <w:trHeight w:val="533" w:hRule="atLeast"/>
        </w:trPr>
        <w:tc>
          <w:tcPr>
            <w:tcW w:w="2959" w:type="dxa"/>
            <w:tcBorders>
              <w:left w:val="single" w:sz="4" w:space="0" w:color="00000A"/>
            </w:tcBorders>
            <w:shd w:color="auto" w:fill="auto" w:val="clear"/>
            <w:tcMar>
              <w:left w:w="65" w:type="dxa"/>
            </w:tcMar>
            <w:vAlign w:val="bottom"/>
          </w:tcPr>
          <w:p>
            <w:pPr>
              <w:pStyle w:val="Normal"/>
              <w:spacing w:lineRule="auto" w:line="240" w:before="0" w:after="0"/>
              <w:ind w:firstLine="800"/>
              <w:rPr>
                <w:rFonts w:ascii="Calibri" w:hAnsi="Calibri" w:eastAsia="Times New Roman" w:cs="Calibri"/>
                <w:color w:val="000000"/>
                <w:sz w:val="20"/>
                <w:szCs w:val="20"/>
                <w:lang w:val="es-ES" w:eastAsia="es-ES"/>
              </w:rPr>
            </w:pPr>
            <w:r>
              <w:rPr>
                <w:rFonts w:eastAsia="Times New Roman" w:cs="Calibri"/>
                <w:color w:val="000000"/>
                <w:sz w:val="20"/>
                <w:szCs w:val="20"/>
                <w:lang w:val="es-ES" w:eastAsia="es-ES"/>
              </w:rPr>
              <w:t>smear</w:t>
            </w:r>
          </w:p>
        </w:tc>
        <w:tc>
          <w:tcPr>
            <w:tcW w:w="1220" w:type="dxa"/>
            <w:tcBorders>
              <w:right w:val="single" w:sz="4" w:space="0" w:color="00000A"/>
              <w:insideV w:val="single" w:sz="4" w:space="0" w:color="00000A"/>
            </w:tcBorders>
            <w:shd w:color="auto" w:fill="auto" w:val="clear"/>
            <w:vAlign w:val="bottom"/>
          </w:tcPr>
          <w:p>
            <w:pPr>
              <w:pStyle w:val="Normal"/>
              <w:spacing w:lineRule="auto" w:line="240" w:before="0" w:after="0"/>
              <w:jc w:val="right"/>
              <w:rPr>
                <w:rFonts w:ascii="Calibri" w:hAnsi="Calibri" w:eastAsia="Times New Roman" w:cs="Calibri"/>
                <w:color w:val="000000"/>
                <w:sz w:val="20"/>
                <w:szCs w:val="20"/>
                <w:lang w:val="es-ES" w:eastAsia="es-ES"/>
              </w:rPr>
            </w:pPr>
            <w:r>
              <w:rPr>
                <w:rFonts w:eastAsia="Times New Roman" w:cs="Calibri"/>
                <w:color w:val="000000"/>
                <w:sz w:val="20"/>
                <w:szCs w:val="20"/>
                <w:lang w:val="es-ES" w:eastAsia="es-ES"/>
              </w:rPr>
              <w:t xml:space="preserve">           </w:t>
            </w:r>
            <w:r>
              <w:rPr>
                <w:rFonts w:eastAsia="Times New Roman" w:cs="Calibri"/>
                <w:color w:val="000000"/>
                <w:sz w:val="20"/>
                <w:szCs w:val="20"/>
                <w:lang w:val="es-ES" w:eastAsia="es-ES"/>
              </w:rPr>
              <w:t>54(67.5)</w:t>
            </w:r>
          </w:p>
        </w:tc>
      </w:tr>
      <w:tr>
        <w:trPr>
          <w:trHeight w:val="441" w:hRule="atLeast"/>
        </w:trPr>
        <w:tc>
          <w:tcPr>
            <w:tcW w:w="2959" w:type="dxa"/>
            <w:tcBorders>
              <w:left w:val="single" w:sz="4" w:space="0" w:color="00000A"/>
            </w:tcBorders>
            <w:shd w:color="auto" w:fill="auto" w:val="clear"/>
            <w:tcMar>
              <w:left w:w="65" w:type="dxa"/>
            </w:tcMar>
            <w:vAlign w:val="bottom"/>
          </w:tcPr>
          <w:p>
            <w:pPr>
              <w:pStyle w:val="Normal"/>
              <w:spacing w:lineRule="auto" w:line="240" w:before="0" w:after="0"/>
              <w:ind w:firstLine="800"/>
              <w:rPr>
                <w:rFonts w:ascii="Calibri" w:hAnsi="Calibri" w:eastAsia="Times New Roman" w:cs="Calibri"/>
                <w:color w:val="000000"/>
                <w:sz w:val="20"/>
                <w:szCs w:val="20"/>
                <w:lang w:val="es-ES" w:eastAsia="es-ES"/>
              </w:rPr>
            </w:pPr>
            <w:r>
              <w:rPr>
                <w:rFonts w:eastAsia="Times New Roman" w:cs="Calibri"/>
                <w:color w:val="000000"/>
                <w:sz w:val="20"/>
                <w:szCs w:val="20"/>
                <w:lang w:val="es-ES" w:eastAsia="es-ES"/>
              </w:rPr>
              <w:t>MGIT culture (MTB)</w:t>
            </w:r>
          </w:p>
        </w:tc>
        <w:tc>
          <w:tcPr>
            <w:tcW w:w="1220" w:type="dxa"/>
            <w:tcBorders>
              <w:right w:val="single" w:sz="4" w:space="0" w:color="00000A"/>
              <w:insideV w:val="single" w:sz="4" w:space="0" w:color="00000A"/>
            </w:tcBorders>
            <w:shd w:color="auto" w:fill="auto" w:val="clear"/>
            <w:vAlign w:val="bottom"/>
          </w:tcPr>
          <w:p>
            <w:pPr>
              <w:pStyle w:val="Normal"/>
              <w:spacing w:lineRule="auto" w:line="240" w:before="0" w:after="0"/>
              <w:jc w:val="right"/>
              <w:rPr>
                <w:rFonts w:ascii="Calibri" w:hAnsi="Calibri" w:eastAsia="Times New Roman" w:cs="Calibri"/>
                <w:color w:val="000000"/>
                <w:sz w:val="20"/>
                <w:szCs w:val="20"/>
                <w:lang w:val="es-ES" w:eastAsia="es-ES"/>
              </w:rPr>
            </w:pPr>
            <w:r>
              <w:rPr>
                <w:rFonts w:eastAsia="Times New Roman" w:cs="Calibri"/>
                <w:color w:val="000000"/>
                <w:sz w:val="20"/>
                <w:szCs w:val="20"/>
                <w:lang w:val="es-ES" w:eastAsia="es-ES"/>
              </w:rPr>
              <w:t>74(92.5)</w:t>
            </w:r>
          </w:p>
        </w:tc>
      </w:tr>
      <w:tr>
        <w:trPr>
          <w:trHeight w:val="387" w:hRule="atLeast"/>
        </w:trPr>
        <w:tc>
          <w:tcPr>
            <w:tcW w:w="2959" w:type="dxa"/>
            <w:tcBorders>
              <w:left w:val="single" w:sz="4" w:space="0" w:color="00000A"/>
            </w:tcBorders>
            <w:shd w:color="auto" w:fill="auto" w:val="clear"/>
            <w:tcMar>
              <w:left w:w="65" w:type="dxa"/>
            </w:tcMar>
            <w:vAlign w:val="bottom"/>
          </w:tcPr>
          <w:p>
            <w:pPr>
              <w:pStyle w:val="Normal"/>
              <w:spacing w:lineRule="auto" w:line="240" w:before="0" w:after="0"/>
              <w:ind w:firstLine="800"/>
              <w:rPr>
                <w:rFonts w:ascii="Calibri" w:hAnsi="Calibri" w:eastAsia="Times New Roman" w:cs="Calibri"/>
                <w:color w:val="000000"/>
                <w:sz w:val="20"/>
                <w:szCs w:val="20"/>
                <w:lang w:val="es-ES" w:eastAsia="es-ES"/>
              </w:rPr>
            </w:pPr>
            <w:r>
              <w:rPr>
                <w:rFonts w:eastAsia="Times New Roman" w:cs="Calibri"/>
                <w:color w:val="000000"/>
                <w:sz w:val="20"/>
                <w:szCs w:val="20"/>
                <w:lang w:val="es-ES" w:eastAsia="es-ES"/>
              </w:rPr>
              <w:t>Xpert</w:t>
            </w:r>
          </w:p>
        </w:tc>
        <w:tc>
          <w:tcPr>
            <w:tcW w:w="1220" w:type="dxa"/>
            <w:tcBorders>
              <w:right w:val="single" w:sz="4" w:space="0" w:color="00000A"/>
              <w:insideV w:val="single" w:sz="4" w:space="0" w:color="00000A"/>
            </w:tcBorders>
            <w:shd w:color="auto" w:fill="auto" w:val="clear"/>
            <w:vAlign w:val="bottom"/>
          </w:tcPr>
          <w:p>
            <w:pPr>
              <w:pStyle w:val="Normal"/>
              <w:spacing w:lineRule="auto" w:line="240" w:before="0" w:after="0"/>
              <w:jc w:val="right"/>
              <w:rPr>
                <w:rFonts w:ascii="Calibri" w:hAnsi="Calibri" w:eastAsia="Times New Roman" w:cs="Calibri"/>
                <w:color w:val="000000"/>
                <w:sz w:val="20"/>
                <w:szCs w:val="20"/>
                <w:lang w:val="es-ES" w:eastAsia="es-ES"/>
              </w:rPr>
            </w:pPr>
            <w:r>
              <w:rPr>
                <w:rFonts w:eastAsia="Times New Roman" w:cs="Calibri"/>
                <w:color w:val="000000"/>
                <w:sz w:val="20"/>
                <w:szCs w:val="20"/>
                <w:lang w:val="es-ES" w:eastAsia="es-ES"/>
              </w:rPr>
              <w:t>79(99.0)</w:t>
            </w:r>
          </w:p>
        </w:tc>
      </w:tr>
      <w:tr>
        <w:trPr>
          <w:trHeight w:val="360" w:hRule="atLeast"/>
        </w:trPr>
        <w:tc>
          <w:tcPr>
            <w:tcW w:w="2959" w:type="dxa"/>
            <w:tcBorders>
              <w:left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Calibri"/>
                <w:b/>
                <w:b/>
                <w:bCs/>
                <w:color w:val="000000"/>
                <w:sz w:val="20"/>
                <w:szCs w:val="20"/>
                <w:lang w:val="es-ES" w:eastAsia="es-ES"/>
              </w:rPr>
            </w:pPr>
            <w:r>
              <w:rPr>
                <w:rFonts w:eastAsia="Times New Roman" w:cs="Calibri"/>
                <w:b/>
                <w:bCs/>
                <w:color w:val="000000"/>
                <w:sz w:val="20"/>
                <w:szCs w:val="20"/>
                <w:lang w:val="es-ES" w:eastAsia="es-ES"/>
              </w:rPr>
              <w:t>Resistance pattern (n=76)</w:t>
            </w:r>
          </w:p>
        </w:tc>
        <w:tc>
          <w:tcPr>
            <w:tcW w:w="1220" w:type="dxa"/>
            <w:tcBorders>
              <w:right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sz w:val="20"/>
                <w:szCs w:val="20"/>
                <w:lang w:val="es-ES" w:eastAsia="es-ES"/>
              </w:rPr>
            </w:pPr>
            <w:r>
              <w:rPr>
                <w:rFonts w:eastAsia="Times New Roman" w:cs="Calibri"/>
                <w:color w:val="000000"/>
                <w:sz w:val="20"/>
                <w:szCs w:val="20"/>
                <w:lang w:val="es-ES" w:eastAsia="es-ES"/>
              </w:rPr>
              <w:t> </w:t>
            </w:r>
          </w:p>
        </w:tc>
      </w:tr>
      <w:tr>
        <w:trPr>
          <w:trHeight w:val="360" w:hRule="atLeast"/>
        </w:trPr>
        <w:tc>
          <w:tcPr>
            <w:tcW w:w="2959" w:type="dxa"/>
            <w:tcBorders>
              <w:left w:val="single" w:sz="4" w:space="0" w:color="00000A"/>
            </w:tcBorders>
            <w:shd w:color="auto" w:fill="auto" w:val="clear"/>
            <w:tcMar>
              <w:left w:w="65" w:type="dxa"/>
            </w:tcMar>
            <w:vAlign w:val="bottom"/>
          </w:tcPr>
          <w:p>
            <w:pPr>
              <w:pStyle w:val="Normal"/>
              <w:spacing w:lineRule="auto" w:line="240" w:before="0" w:after="0"/>
              <w:ind w:firstLine="400"/>
              <w:rPr>
                <w:rFonts w:ascii="Calibri" w:hAnsi="Calibri" w:eastAsia="Times New Roman" w:cs="Calibri"/>
                <w:color w:val="000000"/>
                <w:sz w:val="20"/>
                <w:szCs w:val="20"/>
                <w:lang w:val="es-ES" w:eastAsia="es-ES"/>
              </w:rPr>
            </w:pPr>
            <w:r>
              <w:rPr>
                <w:rFonts w:eastAsia="Times New Roman" w:cs="Calibri"/>
                <w:color w:val="000000"/>
                <w:sz w:val="20"/>
                <w:szCs w:val="20"/>
                <w:lang w:val="es-ES" w:eastAsia="es-ES"/>
              </w:rPr>
              <w:t>Rif Resistant</w:t>
            </w:r>
          </w:p>
        </w:tc>
        <w:tc>
          <w:tcPr>
            <w:tcW w:w="1220" w:type="dxa"/>
            <w:tcBorders>
              <w:right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sz w:val="20"/>
                <w:szCs w:val="20"/>
                <w:lang w:val="es-ES" w:eastAsia="es-ES"/>
              </w:rPr>
            </w:pPr>
            <w:r>
              <w:rPr>
                <w:rFonts w:eastAsia="Times New Roman" w:cs="Calibri"/>
                <w:color w:val="000000"/>
                <w:sz w:val="20"/>
                <w:szCs w:val="20"/>
                <w:lang w:val="es-ES" w:eastAsia="es-ES"/>
              </w:rPr>
              <w:t>4 (5.2)</w:t>
            </w:r>
          </w:p>
        </w:tc>
      </w:tr>
      <w:tr>
        <w:trPr>
          <w:trHeight w:val="368" w:hRule="atLeast"/>
        </w:trPr>
        <w:tc>
          <w:tcPr>
            <w:tcW w:w="2959" w:type="dxa"/>
            <w:tcBorders>
              <w:left w:val="single" w:sz="4" w:space="0" w:color="00000A"/>
            </w:tcBorders>
            <w:shd w:color="auto" w:fill="auto" w:val="clear"/>
            <w:tcMar>
              <w:left w:w="65" w:type="dxa"/>
            </w:tcMar>
            <w:vAlign w:val="bottom"/>
          </w:tcPr>
          <w:p>
            <w:pPr>
              <w:pStyle w:val="Normal"/>
              <w:spacing w:lineRule="auto" w:line="240" w:before="0" w:after="0"/>
              <w:ind w:firstLine="400"/>
              <w:rPr>
                <w:rFonts w:ascii="Calibri" w:hAnsi="Calibri" w:eastAsia="Times New Roman" w:cs="Calibri"/>
                <w:color w:val="000000"/>
                <w:sz w:val="20"/>
                <w:szCs w:val="20"/>
                <w:lang w:val="es-ES" w:eastAsia="es-ES"/>
              </w:rPr>
            </w:pPr>
            <w:r>
              <w:rPr>
                <w:rFonts w:eastAsia="Times New Roman" w:cs="Calibri"/>
                <w:color w:val="000000"/>
                <w:sz w:val="20"/>
                <w:szCs w:val="20"/>
                <w:lang w:val="es-ES" w:eastAsia="es-ES"/>
              </w:rPr>
              <w:t>MDR</w:t>
            </w:r>
          </w:p>
        </w:tc>
        <w:tc>
          <w:tcPr>
            <w:tcW w:w="1220" w:type="dxa"/>
            <w:tcBorders>
              <w:right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sz w:val="20"/>
                <w:szCs w:val="20"/>
                <w:lang w:val="es-ES" w:eastAsia="es-ES"/>
              </w:rPr>
            </w:pPr>
            <w:r>
              <w:rPr>
                <w:rFonts w:eastAsia="Times New Roman" w:cs="Calibri"/>
                <w:color w:val="000000"/>
                <w:sz w:val="20"/>
                <w:szCs w:val="20"/>
                <w:lang w:val="es-ES" w:eastAsia="es-ES"/>
              </w:rPr>
              <w:t>2 (2.6)</w:t>
            </w:r>
          </w:p>
        </w:tc>
      </w:tr>
      <w:tr>
        <w:trPr>
          <w:trHeight w:val="285" w:hRule="atLeast"/>
        </w:trPr>
        <w:tc>
          <w:tcPr>
            <w:tcW w:w="2959" w:type="dxa"/>
            <w:tcBorders>
              <w:left w:val="single" w:sz="4" w:space="0" w:color="00000A"/>
            </w:tcBorders>
            <w:shd w:color="auto" w:fill="auto" w:val="clear"/>
            <w:tcMar>
              <w:left w:w="65" w:type="dxa"/>
            </w:tcMar>
            <w:vAlign w:val="bottom"/>
          </w:tcPr>
          <w:p>
            <w:pPr>
              <w:pStyle w:val="Normal"/>
              <w:spacing w:lineRule="auto" w:line="240" w:before="0" w:after="0"/>
              <w:ind w:firstLine="400"/>
              <w:rPr>
                <w:rFonts w:ascii="Calibri" w:hAnsi="Calibri" w:eastAsia="Times New Roman" w:cs="Calibri"/>
                <w:color w:val="000000"/>
                <w:sz w:val="20"/>
                <w:szCs w:val="20"/>
                <w:lang w:val="es-ES" w:eastAsia="es-ES"/>
              </w:rPr>
            </w:pPr>
            <w:r>
              <w:rPr>
                <w:rFonts w:eastAsia="Times New Roman" w:cs="Calibri"/>
                <w:color w:val="000000"/>
                <w:sz w:val="20"/>
                <w:szCs w:val="20"/>
                <w:lang w:val="es-ES" w:eastAsia="es-ES"/>
              </w:rPr>
              <w:t>H monoR</w:t>
            </w:r>
          </w:p>
        </w:tc>
        <w:tc>
          <w:tcPr>
            <w:tcW w:w="1220" w:type="dxa"/>
            <w:tcBorders>
              <w:right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sz w:val="20"/>
                <w:szCs w:val="20"/>
                <w:lang w:val="es-ES" w:eastAsia="es-ES"/>
              </w:rPr>
            </w:pPr>
            <w:r>
              <w:rPr>
                <w:rFonts w:eastAsia="Times New Roman" w:cs="Calibri"/>
                <w:color w:val="000000"/>
                <w:sz w:val="20"/>
                <w:szCs w:val="20"/>
                <w:lang w:val="es-ES" w:eastAsia="es-ES"/>
              </w:rPr>
              <w:t>7 (9.2)</w:t>
            </w:r>
          </w:p>
        </w:tc>
      </w:tr>
      <w:tr>
        <w:trPr>
          <w:trHeight w:val="285" w:hRule="atLeast"/>
        </w:trPr>
        <w:tc>
          <w:tcPr>
            <w:tcW w:w="2959" w:type="dxa"/>
            <w:tcBorders>
              <w:left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Calibri"/>
                <w:b/>
                <w:b/>
                <w:bCs/>
                <w:color w:val="000000"/>
                <w:sz w:val="20"/>
                <w:szCs w:val="20"/>
                <w:lang w:val="es-ES" w:eastAsia="es-ES"/>
              </w:rPr>
            </w:pPr>
            <w:r>
              <w:rPr>
                <w:rFonts w:eastAsia="Times New Roman" w:cs="Calibri"/>
                <w:b/>
                <w:bCs/>
                <w:color w:val="000000"/>
                <w:sz w:val="20"/>
                <w:szCs w:val="20"/>
                <w:lang w:val="es-ES" w:eastAsia="es-ES"/>
              </w:rPr>
              <w:t>Sex</w:t>
            </w:r>
          </w:p>
        </w:tc>
        <w:tc>
          <w:tcPr>
            <w:tcW w:w="1220" w:type="dxa"/>
            <w:tcBorders>
              <w:right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sz w:val="20"/>
                <w:szCs w:val="20"/>
                <w:lang w:val="es-ES" w:eastAsia="es-ES"/>
              </w:rPr>
            </w:pPr>
            <w:r>
              <w:rPr>
                <w:rFonts w:eastAsia="Times New Roman" w:cs="Calibri"/>
                <w:color w:val="000000"/>
                <w:sz w:val="20"/>
                <w:szCs w:val="20"/>
                <w:lang w:val="es-ES" w:eastAsia="es-ES"/>
              </w:rPr>
              <w:t> </w:t>
            </w:r>
          </w:p>
        </w:tc>
      </w:tr>
      <w:tr>
        <w:trPr>
          <w:trHeight w:val="285" w:hRule="atLeast"/>
        </w:trPr>
        <w:tc>
          <w:tcPr>
            <w:tcW w:w="2959" w:type="dxa"/>
            <w:tcBorders>
              <w:left w:val="single" w:sz="4" w:space="0" w:color="00000A"/>
            </w:tcBorders>
            <w:shd w:color="auto" w:fill="auto" w:val="clear"/>
            <w:tcMar>
              <w:left w:w="65" w:type="dxa"/>
            </w:tcMar>
            <w:vAlign w:val="bottom"/>
          </w:tcPr>
          <w:p>
            <w:pPr>
              <w:pStyle w:val="Normal"/>
              <w:spacing w:lineRule="auto" w:line="240" w:before="0" w:after="0"/>
              <w:ind w:firstLine="400"/>
              <w:rPr>
                <w:rFonts w:ascii="Calibri" w:hAnsi="Calibri" w:eastAsia="Times New Roman" w:cs="Calibri"/>
                <w:color w:val="000000"/>
                <w:sz w:val="20"/>
                <w:szCs w:val="20"/>
                <w:lang w:val="es-ES" w:eastAsia="es-ES"/>
              </w:rPr>
            </w:pPr>
            <w:r>
              <w:rPr>
                <w:rFonts w:eastAsia="Times New Roman" w:cs="Calibri"/>
                <w:color w:val="000000"/>
                <w:sz w:val="20"/>
                <w:szCs w:val="20"/>
                <w:lang w:val="es-ES" w:eastAsia="es-ES"/>
              </w:rPr>
              <w:t>Male</w:t>
            </w:r>
          </w:p>
        </w:tc>
        <w:tc>
          <w:tcPr>
            <w:tcW w:w="1220" w:type="dxa"/>
            <w:tcBorders>
              <w:right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sz w:val="20"/>
                <w:szCs w:val="20"/>
                <w:lang w:val="es-ES" w:eastAsia="es-ES"/>
              </w:rPr>
            </w:pPr>
            <w:r>
              <w:rPr>
                <w:rFonts w:eastAsia="Times New Roman" w:cs="Calibri"/>
                <w:color w:val="000000"/>
                <w:sz w:val="20"/>
                <w:szCs w:val="20"/>
                <w:lang w:val="es-ES" w:eastAsia="es-ES"/>
              </w:rPr>
              <w:t>74 (58.3)</w:t>
            </w:r>
          </w:p>
        </w:tc>
      </w:tr>
      <w:tr>
        <w:trPr>
          <w:trHeight w:val="285" w:hRule="atLeast"/>
        </w:trPr>
        <w:tc>
          <w:tcPr>
            <w:tcW w:w="2959" w:type="dxa"/>
            <w:tcBorders>
              <w:left w:val="single" w:sz="4" w:space="0" w:color="00000A"/>
            </w:tcBorders>
            <w:shd w:color="auto" w:fill="auto" w:val="clear"/>
            <w:tcMar>
              <w:left w:w="65" w:type="dxa"/>
            </w:tcMar>
            <w:vAlign w:val="bottom"/>
          </w:tcPr>
          <w:p>
            <w:pPr>
              <w:pStyle w:val="Normal"/>
              <w:spacing w:lineRule="auto" w:line="240" w:before="0" w:after="0"/>
              <w:ind w:firstLine="400"/>
              <w:rPr>
                <w:rFonts w:ascii="Calibri" w:hAnsi="Calibri" w:eastAsia="Times New Roman" w:cs="Calibri"/>
                <w:color w:val="000000"/>
                <w:sz w:val="20"/>
                <w:szCs w:val="20"/>
                <w:lang w:val="es-ES" w:eastAsia="es-ES"/>
              </w:rPr>
            </w:pPr>
            <w:r>
              <w:rPr>
                <w:rFonts w:eastAsia="Times New Roman" w:cs="Calibri"/>
                <w:color w:val="000000"/>
                <w:sz w:val="20"/>
                <w:szCs w:val="20"/>
                <w:lang w:val="es-ES" w:eastAsia="es-ES"/>
              </w:rPr>
              <w:t>Female</w:t>
            </w:r>
          </w:p>
        </w:tc>
        <w:tc>
          <w:tcPr>
            <w:tcW w:w="1220" w:type="dxa"/>
            <w:tcBorders>
              <w:right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sz w:val="20"/>
                <w:szCs w:val="20"/>
                <w:lang w:val="es-ES" w:eastAsia="es-ES"/>
              </w:rPr>
            </w:pPr>
            <w:r>
              <w:rPr>
                <w:rFonts w:eastAsia="Times New Roman" w:cs="Calibri"/>
                <w:color w:val="000000"/>
                <w:sz w:val="20"/>
                <w:szCs w:val="20"/>
                <w:lang w:val="es-ES" w:eastAsia="es-ES"/>
              </w:rPr>
              <w:t>53 (41.7)</w:t>
            </w:r>
          </w:p>
        </w:tc>
      </w:tr>
      <w:tr>
        <w:trPr>
          <w:trHeight w:val="285" w:hRule="atLeast"/>
        </w:trPr>
        <w:tc>
          <w:tcPr>
            <w:tcW w:w="2959" w:type="dxa"/>
            <w:tcBorders>
              <w:left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Calibri"/>
                <w:b/>
                <w:b/>
                <w:bCs/>
                <w:color w:val="000000"/>
                <w:sz w:val="20"/>
                <w:szCs w:val="20"/>
                <w:lang w:val="es-ES" w:eastAsia="es-ES"/>
              </w:rPr>
            </w:pPr>
            <w:r>
              <w:rPr>
                <w:rFonts w:eastAsia="Times New Roman" w:cs="Calibri"/>
                <w:b/>
                <w:bCs/>
                <w:color w:val="000000"/>
                <w:sz w:val="20"/>
                <w:szCs w:val="20"/>
                <w:lang w:val="es-ES" w:eastAsia="es-ES"/>
              </w:rPr>
              <w:t>CD4 counts (n=102)</w:t>
            </w:r>
          </w:p>
        </w:tc>
        <w:tc>
          <w:tcPr>
            <w:tcW w:w="1220" w:type="dxa"/>
            <w:tcBorders>
              <w:right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sz w:val="20"/>
                <w:szCs w:val="20"/>
                <w:lang w:val="es-ES" w:eastAsia="es-ES"/>
              </w:rPr>
            </w:pPr>
            <w:r>
              <w:rPr>
                <w:rFonts w:eastAsia="Times New Roman" w:cs="Calibri"/>
                <w:color w:val="000000"/>
                <w:sz w:val="20"/>
                <w:szCs w:val="20"/>
                <w:lang w:val="es-ES" w:eastAsia="es-ES"/>
              </w:rPr>
              <w:t> </w:t>
            </w:r>
          </w:p>
        </w:tc>
      </w:tr>
      <w:tr>
        <w:trPr>
          <w:trHeight w:val="285" w:hRule="atLeast"/>
        </w:trPr>
        <w:tc>
          <w:tcPr>
            <w:tcW w:w="2959" w:type="dxa"/>
            <w:tcBorders>
              <w:left w:val="single" w:sz="4" w:space="0" w:color="00000A"/>
            </w:tcBorders>
            <w:shd w:color="auto" w:fill="auto" w:val="clear"/>
            <w:tcMar>
              <w:left w:w="65" w:type="dxa"/>
            </w:tcMar>
            <w:vAlign w:val="bottom"/>
          </w:tcPr>
          <w:p>
            <w:pPr>
              <w:pStyle w:val="Normal"/>
              <w:spacing w:lineRule="auto" w:line="240" w:before="0" w:after="0"/>
              <w:ind w:firstLine="400"/>
              <w:rPr>
                <w:rFonts w:ascii="Calibri" w:hAnsi="Calibri" w:eastAsia="Times New Roman" w:cs="Calibri"/>
                <w:color w:val="000000"/>
                <w:sz w:val="20"/>
                <w:szCs w:val="20"/>
                <w:lang w:val="es-ES" w:eastAsia="es-ES"/>
              </w:rPr>
            </w:pPr>
            <w:r>
              <w:rPr>
                <w:rFonts w:eastAsia="Times New Roman" w:cs="Calibri"/>
                <w:color w:val="000000"/>
                <w:sz w:val="20"/>
                <w:szCs w:val="20"/>
                <w:lang w:val="es-ES" w:eastAsia="es-ES"/>
              </w:rPr>
              <w:t>&lt;100</w:t>
            </w:r>
          </w:p>
        </w:tc>
        <w:tc>
          <w:tcPr>
            <w:tcW w:w="1220" w:type="dxa"/>
            <w:tcBorders>
              <w:right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sz w:val="20"/>
                <w:szCs w:val="20"/>
                <w:lang w:val="es-ES" w:eastAsia="es-ES"/>
              </w:rPr>
            </w:pPr>
            <w:r>
              <w:rPr>
                <w:rFonts w:eastAsia="Times New Roman" w:cs="Calibri"/>
                <w:color w:val="000000"/>
                <w:sz w:val="20"/>
                <w:szCs w:val="20"/>
                <w:lang w:val="es-ES" w:eastAsia="es-ES"/>
              </w:rPr>
              <w:t>35 (34.3)</w:t>
            </w:r>
          </w:p>
        </w:tc>
      </w:tr>
      <w:tr>
        <w:trPr>
          <w:trHeight w:val="285" w:hRule="atLeast"/>
        </w:trPr>
        <w:tc>
          <w:tcPr>
            <w:tcW w:w="2959" w:type="dxa"/>
            <w:tcBorders>
              <w:left w:val="single" w:sz="4" w:space="0" w:color="00000A"/>
            </w:tcBorders>
            <w:shd w:color="auto" w:fill="auto" w:val="clear"/>
            <w:tcMar>
              <w:left w:w="65" w:type="dxa"/>
            </w:tcMar>
            <w:vAlign w:val="bottom"/>
          </w:tcPr>
          <w:p>
            <w:pPr>
              <w:pStyle w:val="Normal"/>
              <w:spacing w:lineRule="auto" w:line="240" w:before="0" w:after="0"/>
              <w:ind w:firstLine="400"/>
              <w:rPr>
                <w:rFonts w:ascii="Calibri" w:hAnsi="Calibri" w:eastAsia="Times New Roman" w:cs="Calibri"/>
                <w:color w:val="000000"/>
                <w:sz w:val="20"/>
                <w:szCs w:val="20"/>
                <w:lang w:val="es-ES" w:eastAsia="es-ES"/>
              </w:rPr>
            </w:pPr>
            <w:r>
              <w:rPr>
                <w:rFonts w:eastAsia="Times New Roman" w:cs="Calibri"/>
                <w:color w:val="000000"/>
                <w:sz w:val="20"/>
                <w:szCs w:val="20"/>
                <w:lang w:val="es-ES" w:eastAsia="es-ES"/>
              </w:rPr>
              <w:t>100-299</w:t>
            </w:r>
          </w:p>
        </w:tc>
        <w:tc>
          <w:tcPr>
            <w:tcW w:w="1220" w:type="dxa"/>
            <w:tcBorders>
              <w:right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sz w:val="20"/>
                <w:szCs w:val="20"/>
                <w:lang w:val="es-ES" w:eastAsia="es-ES"/>
              </w:rPr>
            </w:pPr>
            <w:r>
              <w:rPr>
                <w:rFonts w:eastAsia="Times New Roman" w:cs="Calibri"/>
                <w:color w:val="000000"/>
                <w:sz w:val="20"/>
                <w:szCs w:val="20"/>
                <w:lang w:val="es-ES" w:eastAsia="es-ES"/>
              </w:rPr>
              <w:t>39 (38.2)</w:t>
            </w:r>
          </w:p>
        </w:tc>
      </w:tr>
      <w:tr>
        <w:trPr>
          <w:trHeight w:val="285" w:hRule="atLeast"/>
        </w:trPr>
        <w:tc>
          <w:tcPr>
            <w:tcW w:w="2959" w:type="dxa"/>
            <w:tcBorders>
              <w:left w:val="single" w:sz="4" w:space="0" w:color="00000A"/>
            </w:tcBorders>
            <w:shd w:color="auto" w:fill="auto" w:val="clear"/>
            <w:tcMar>
              <w:left w:w="65" w:type="dxa"/>
            </w:tcMar>
            <w:vAlign w:val="bottom"/>
          </w:tcPr>
          <w:p>
            <w:pPr>
              <w:pStyle w:val="Normal"/>
              <w:spacing w:lineRule="auto" w:line="240" w:before="0" w:after="0"/>
              <w:ind w:firstLine="400"/>
              <w:rPr>
                <w:rFonts w:ascii="Calibri" w:hAnsi="Calibri" w:eastAsia="Times New Roman" w:cs="Calibri"/>
                <w:color w:val="000000"/>
                <w:sz w:val="20"/>
                <w:szCs w:val="20"/>
                <w:lang w:val="es-ES" w:eastAsia="es-ES"/>
              </w:rPr>
            </w:pPr>
            <w:r>
              <w:rPr>
                <w:rFonts w:eastAsia="Times New Roman" w:cs="Calibri"/>
                <w:color w:val="000000"/>
                <w:sz w:val="20"/>
                <w:szCs w:val="20"/>
                <w:lang w:val="es-ES" w:eastAsia="es-ES"/>
              </w:rPr>
              <w:t>&gt;300</w:t>
            </w:r>
          </w:p>
        </w:tc>
        <w:tc>
          <w:tcPr>
            <w:tcW w:w="1220" w:type="dxa"/>
            <w:tcBorders>
              <w:right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sz w:val="20"/>
                <w:szCs w:val="20"/>
                <w:lang w:val="es-ES" w:eastAsia="es-ES"/>
              </w:rPr>
            </w:pPr>
            <w:r>
              <w:rPr>
                <w:rFonts w:eastAsia="Times New Roman" w:cs="Calibri"/>
                <w:color w:val="000000"/>
                <w:sz w:val="20"/>
                <w:szCs w:val="20"/>
                <w:lang w:val="es-ES" w:eastAsia="es-ES"/>
              </w:rPr>
              <w:t>28 (27.5)</w:t>
            </w:r>
          </w:p>
        </w:tc>
      </w:tr>
      <w:tr>
        <w:trPr>
          <w:trHeight w:val="285" w:hRule="atLeast"/>
        </w:trPr>
        <w:tc>
          <w:tcPr>
            <w:tcW w:w="2959" w:type="dxa"/>
            <w:tcBorders>
              <w:left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Calibri"/>
                <w:b/>
                <w:b/>
                <w:bCs/>
                <w:color w:val="000000"/>
                <w:sz w:val="20"/>
                <w:szCs w:val="20"/>
                <w:lang w:val="es-ES" w:eastAsia="es-ES"/>
              </w:rPr>
            </w:pPr>
            <w:r>
              <w:rPr>
                <w:rFonts w:eastAsia="Times New Roman" w:cs="Calibri"/>
                <w:b/>
                <w:bCs/>
                <w:color w:val="000000"/>
                <w:sz w:val="20"/>
                <w:szCs w:val="20"/>
                <w:lang w:val="es-ES" w:eastAsia="es-ES"/>
              </w:rPr>
              <w:t>On Antiretroviral Treatment</w:t>
            </w:r>
          </w:p>
        </w:tc>
        <w:tc>
          <w:tcPr>
            <w:tcW w:w="1220" w:type="dxa"/>
            <w:tcBorders>
              <w:right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sz w:val="20"/>
                <w:szCs w:val="20"/>
                <w:lang w:val="es-ES" w:eastAsia="es-ES"/>
              </w:rPr>
            </w:pPr>
            <w:r>
              <w:rPr>
                <w:rFonts w:eastAsia="Times New Roman" w:cs="Calibri"/>
                <w:color w:val="000000"/>
                <w:sz w:val="20"/>
                <w:szCs w:val="20"/>
                <w:lang w:val="es-ES" w:eastAsia="es-ES"/>
              </w:rPr>
              <w:t> </w:t>
            </w:r>
          </w:p>
        </w:tc>
      </w:tr>
      <w:tr>
        <w:trPr>
          <w:trHeight w:val="285" w:hRule="atLeast"/>
        </w:trPr>
        <w:tc>
          <w:tcPr>
            <w:tcW w:w="2959" w:type="dxa"/>
            <w:tcBorders>
              <w:left w:val="single" w:sz="4" w:space="0" w:color="00000A"/>
            </w:tcBorders>
            <w:shd w:color="auto" w:fill="auto" w:val="clear"/>
            <w:tcMar>
              <w:left w:w="65" w:type="dxa"/>
            </w:tcMar>
            <w:vAlign w:val="center"/>
          </w:tcPr>
          <w:p>
            <w:pPr>
              <w:pStyle w:val="Normal"/>
              <w:spacing w:lineRule="auto" w:line="240" w:before="0" w:after="0"/>
              <w:ind w:firstLine="400"/>
              <w:rPr>
                <w:rFonts w:ascii="Calibri" w:hAnsi="Calibri" w:eastAsia="Times New Roman" w:cs="Calibri"/>
                <w:color w:val="000000"/>
                <w:sz w:val="20"/>
                <w:szCs w:val="20"/>
                <w:lang w:val="es-ES" w:eastAsia="es-ES"/>
              </w:rPr>
            </w:pPr>
            <w:r>
              <w:rPr>
                <w:rFonts w:eastAsia="Times New Roman" w:cs="Calibri"/>
                <w:color w:val="000000"/>
                <w:sz w:val="20"/>
                <w:szCs w:val="20"/>
                <w:lang w:val="es-ES" w:eastAsia="es-ES"/>
              </w:rPr>
              <w:t>Yes</w:t>
            </w:r>
          </w:p>
        </w:tc>
        <w:tc>
          <w:tcPr>
            <w:tcW w:w="1220" w:type="dxa"/>
            <w:tcBorders>
              <w:right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sz w:val="20"/>
                <w:szCs w:val="20"/>
                <w:lang w:val="es-ES" w:eastAsia="es-ES"/>
              </w:rPr>
            </w:pPr>
            <w:r>
              <w:rPr>
                <w:rFonts w:eastAsia="Times New Roman" w:cs="Calibri"/>
                <w:color w:val="000000"/>
                <w:sz w:val="20"/>
                <w:szCs w:val="20"/>
                <w:lang w:val="es-ES" w:eastAsia="es-ES"/>
              </w:rPr>
              <w:t>75(61.5)</w:t>
            </w:r>
          </w:p>
        </w:tc>
      </w:tr>
      <w:tr>
        <w:trPr>
          <w:trHeight w:val="285" w:hRule="atLeast"/>
        </w:trPr>
        <w:tc>
          <w:tcPr>
            <w:tcW w:w="2959" w:type="dxa"/>
            <w:tcBorders>
              <w:left w:val="single" w:sz="4" w:space="0" w:color="00000A"/>
            </w:tcBorders>
            <w:shd w:color="auto" w:fill="auto" w:val="clear"/>
            <w:tcMar>
              <w:left w:w="65" w:type="dxa"/>
            </w:tcMar>
            <w:vAlign w:val="center"/>
          </w:tcPr>
          <w:p>
            <w:pPr>
              <w:pStyle w:val="Normal"/>
              <w:spacing w:lineRule="auto" w:line="240" w:before="0" w:after="0"/>
              <w:ind w:firstLine="400"/>
              <w:rPr>
                <w:rFonts w:ascii="Calibri" w:hAnsi="Calibri" w:eastAsia="Times New Roman" w:cs="Calibri"/>
                <w:color w:val="000000"/>
                <w:sz w:val="20"/>
                <w:szCs w:val="20"/>
                <w:lang w:val="es-ES" w:eastAsia="es-ES"/>
              </w:rPr>
            </w:pPr>
            <w:r>
              <w:rPr>
                <w:rFonts w:eastAsia="Times New Roman" w:cs="Calibri"/>
                <w:color w:val="000000"/>
                <w:sz w:val="20"/>
                <w:szCs w:val="20"/>
                <w:lang w:val="es-ES" w:eastAsia="es-ES"/>
              </w:rPr>
              <w:t>No</w:t>
            </w:r>
          </w:p>
        </w:tc>
        <w:tc>
          <w:tcPr>
            <w:tcW w:w="1220" w:type="dxa"/>
            <w:tcBorders>
              <w:right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sz w:val="20"/>
                <w:szCs w:val="20"/>
                <w:lang w:val="es-ES" w:eastAsia="es-ES"/>
              </w:rPr>
            </w:pPr>
            <w:r>
              <w:rPr>
                <w:rFonts w:eastAsia="Times New Roman" w:cs="Calibri"/>
                <w:color w:val="000000"/>
                <w:sz w:val="20"/>
                <w:szCs w:val="20"/>
                <w:lang w:val="es-ES" w:eastAsia="es-ES"/>
              </w:rPr>
              <w:t>47(38.5)</w:t>
            </w:r>
          </w:p>
        </w:tc>
      </w:tr>
      <w:tr>
        <w:trPr>
          <w:trHeight w:val="285" w:hRule="atLeast"/>
        </w:trPr>
        <w:tc>
          <w:tcPr>
            <w:tcW w:w="2959" w:type="dxa"/>
            <w:tcBorders>
              <w:left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Calibri"/>
                <w:b/>
                <w:b/>
                <w:bCs/>
                <w:color w:val="000000"/>
                <w:sz w:val="20"/>
                <w:szCs w:val="20"/>
                <w:lang w:eastAsia="es-ES"/>
              </w:rPr>
            </w:pPr>
            <w:r>
              <w:rPr>
                <w:rFonts w:eastAsia="Times New Roman" w:cs="Calibri"/>
                <w:b/>
                <w:bCs/>
                <w:color w:val="000000"/>
                <w:sz w:val="20"/>
                <w:szCs w:val="20"/>
                <w:lang w:eastAsia="es-ES"/>
              </w:rPr>
              <w:t>Age in years; mean (SD)</w:t>
            </w:r>
          </w:p>
        </w:tc>
        <w:tc>
          <w:tcPr>
            <w:tcW w:w="1220" w:type="dxa"/>
            <w:tcBorders>
              <w:right w:val="single" w:sz="4" w:space="0" w:color="00000A"/>
              <w:insideV w:val="single" w:sz="4" w:space="0" w:color="00000A"/>
            </w:tcBorders>
            <w:shd w:color="auto" w:fill="auto" w:val="clear"/>
            <w:vAlign w:val="bottom"/>
          </w:tcPr>
          <w:p>
            <w:pPr>
              <w:pStyle w:val="Normal"/>
              <w:spacing w:lineRule="auto" w:line="240" w:before="0" w:after="0"/>
              <w:rPr>
                <w:rFonts w:ascii="Calibri" w:hAnsi="Calibri" w:eastAsia="Times New Roman" w:cs="Calibri"/>
                <w:color w:val="000000"/>
                <w:sz w:val="20"/>
                <w:szCs w:val="20"/>
                <w:lang w:val="es-ES" w:eastAsia="es-ES"/>
              </w:rPr>
            </w:pPr>
            <w:r>
              <w:rPr>
                <w:rFonts w:eastAsia="Times New Roman" w:cs="Calibri"/>
                <w:color w:val="000000"/>
                <w:sz w:val="20"/>
                <w:szCs w:val="20"/>
                <w:lang w:val="es-ES" w:eastAsia="es-ES"/>
              </w:rPr>
              <w:t>37.1 (10.1)</w:t>
            </w:r>
          </w:p>
        </w:tc>
      </w:tr>
      <w:tr>
        <w:trPr>
          <w:trHeight w:val="285" w:hRule="atLeast"/>
        </w:trPr>
        <w:tc>
          <w:tcPr>
            <w:tcW w:w="2959" w:type="dxa"/>
            <w:tcBorders>
              <w:left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Calibri"/>
                <w:b/>
                <w:b/>
                <w:bCs/>
                <w:color w:val="000000"/>
                <w:sz w:val="20"/>
                <w:szCs w:val="20"/>
                <w:lang w:val="es-ES" w:eastAsia="es-ES"/>
              </w:rPr>
            </w:pPr>
            <w:r>
              <w:rPr>
                <w:rFonts w:eastAsia="Times New Roman" w:cs="Calibri"/>
                <w:b/>
                <w:bCs/>
                <w:color w:val="000000"/>
                <w:sz w:val="20"/>
                <w:szCs w:val="20"/>
                <w:lang w:val="es-ES" w:eastAsia="es-ES"/>
              </w:rPr>
              <w:t>Treatment outcomes</w:t>
            </w:r>
          </w:p>
        </w:tc>
        <w:tc>
          <w:tcPr>
            <w:tcW w:w="1220" w:type="dxa"/>
            <w:tcBorders>
              <w:right w:val="single" w:sz="4" w:space="0" w:color="00000A"/>
              <w:insideV w:val="single" w:sz="4" w:space="0" w:color="00000A"/>
            </w:tcBorders>
            <w:shd w:color="auto" w:fill="auto" w:val="clear"/>
            <w:vAlign w:val="bottom"/>
          </w:tcPr>
          <w:p>
            <w:pPr>
              <w:pStyle w:val="Normal"/>
              <w:spacing w:lineRule="auto" w:line="240" w:before="0" w:after="0"/>
              <w:rPr>
                <w:rFonts w:ascii="Calibri" w:hAnsi="Calibri" w:eastAsia="Times New Roman" w:cs="Calibri"/>
                <w:color w:val="000000"/>
                <w:sz w:val="20"/>
                <w:szCs w:val="20"/>
                <w:lang w:val="es-ES" w:eastAsia="es-ES"/>
              </w:rPr>
            </w:pPr>
            <w:r>
              <w:rPr>
                <w:rFonts w:eastAsia="Times New Roman" w:cs="Calibri"/>
                <w:color w:val="000000"/>
                <w:sz w:val="20"/>
                <w:szCs w:val="20"/>
                <w:lang w:val="es-ES" w:eastAsia="es-ES"/>
              </w:rPr>
              <w:t> </w:t>
            </w:r>
          </w:p>
        </w:tc>
      </w:tr>
      <w:tr>
        <w:trPr>
          <w:trHeight w:val="285" w:hRule="atLeast"/>
        </w:trPr>
        <w:tc>
          <w:tcPr>
            <w:tcW w:w="2959" w:type="dxa"/>
            <w:tcBorders>
              <w:left w:val="single" w:sz="4" w:space="0" w:color="00000A"/>
            </w:tcBorders>
            <w:shd w:color="auto" w:fill="auto" w:val="clear"/>
            <w:tcMar>
              <w:left w:w="65" w:type="dxa"/>
            </w:tcMar>
            <w:vAlign w:val="bottom"/>
          </w:tcPr>
          <w:p>
            <w:pPr>
              <w:pStyle w:val="Normal"/>
              <w:spacing w:lineRule="auto" w:line="240" w:before="0" w:after="0"/>
              <w:ind w:firstLine="400"/>
              <w:rPr>
                <w:rFonts w:ascii="Calibri" w:hAnsi="Calibri" w:eastAsia="Times New Roman" w:cs="Calibri"/>
                <w:color w:val="000000"/>
                <w:sz w:val="20"/>
                <w:szCs w:val="20"/>
                <w:lang w:val="es-ES" w:eastAsia="es-ES"/>
              </w:rPr>
            </w:pPr>
            <w:r>
              <w:rPr>
                <w:rFonts w:eastAsia="Times New Roman" w:cs="Calibri"/>
                <w:color w:val="000000"/>
                <w:sz w:val="20"/>
                <w:szCs w:val="20"/>
                <w:lang w:val="es-ES" w:eastAsia="es-ES"/>
              </w:rPr>
              <w:t xml:space="preserve">Died </w:t>
            </w:r>
          </w:p>
        </w:tc>
        <w:tc>
          <w:tcPr>
            <w:tcW w:w="1220" w:type="dxa"/>
            <w:tcBorders>
              <w:right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sz w:val="20"/>
                <w:szCs w:val="20"/>
                <w:lang w:val="es-ES" w:eastAsia="es-ES"/>
              </w:rPr>
            </w:pPr>
            <w:r>
              <w:rPr>
                <w:rFonts w:eastAsia="Times New Roman" w:cs="Calibri"/>
                <w:color w:val="000000"/>
                <w:sz w:val="20"/>
                <w:szCs w:val="20"/>
                <w:lang w:val="es-ES" w:eastAsia="es-ES"/>
              </w:rPr>
              <w:t>28(23.1)</w:t>
            </w:r>
          </w:p>
        </w:tc>
      </w:tr>
      <w:tr>
        <w:trPr>
          <w:trHeight w:val="285" w:hRule="atLeast"/>
        </w:trPr>
        <w:tc>
          <w:tcPr>
            <w:tcW w:w="2959" w:type="dxa"/>
            <w:tcBorders>
              <w:left w:val="single" w:sz="4" w:space="0" w:color="00000A"/>
            </w:tcBorders>
            <w:shd w:color="auto" w:fill="auto" w:val="clear"/>
            <w:tcMar>
              <w:left w:w="65" w:type="dxa"/>
            </w:tcMar>
            <w:vAlign w:val="bottom"/>
          </w:tcPr>
          <w:p>
            <w:pPr>
              <w:pStyle w:val="Normal"/>
              <w:spacing w:lineRule="auto" w:line="240" w:before="0" w:after="0"/>
              <w:ind w:firstLine="400"/>
              <w:rPr>
                <w:rFonts w:ascii="Calibri" w:hAnsi="Calibri" w:eastAsia="Times New Roman" w:cs="Calibri"/>
                <w:color w:val="000000"/>
                <w:sz w:val="20"/>
                <w:szCs w:val="20"/>
                <w:lang w:val="es-ES" w:eastAsia="es-ES"/>
              </w:rPr>
            </w:pPr>
            <w:r>
              <w:rPr>
                <w:rFonts w:eastAsia="Times New Roman" w:cs="Calibri"/>
                <w:color w:val="000000"/>
                <w:sz w:val="20"/>
                <w:szCs w:val="20"/>
                <w:lang w:val="es-ES" w:eastAsia="es-ES"/>
              </w:rPr>
              <w:t>Completed treatment</w:t>
            </w:r>
          </w:p>
        </w:tc>
        <w:tc>
          <w:tcPr>
            <w:tcW w:w="1220" w:type="dxa"/>
            <w:tcBorders>
              <w:right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sz w:val="20"/>
                <w:szCs w:val="20"/>
                <w:lang w:val="es-ES" w:eastAsia="es-ES"/>
              </w:rPr>
            </w:pPr>
            <w:r>
              <w:rPr>
                <w:rFonts w:eastAsia="Times New Roman" w:cs="Calibri"/>
                <w:color w:val="000000"/>
                <w:sz w:val="20"/>
                <w:szCs w:val="20"/>
                <w:lang w:val="es-ES" w:eastAsia="es-ES"/>
              </w:rPr>
              <w:t>23(19.0)</w:t>
            </w:r>
          </w:p>
        </w:tc>
      </w:tr>
      <w:tr>
        <w:trPr>
          <w:trHeight w:val="285" w:hRule="atLeast"/>
        </w:trPr>
        <w:tc>
          <w:tcPr>
            <w:tcW w:w="2959" w:type="dxa"/>
            <w:tcBorders>
              <w:left w:val="single" w:sz="4" w:space="0" w:color="00000A"/>
            </w:tcBorders>
            <w:shd w:color="auto" w:fill="auto" w:val="clear"/>
            <w:tcMar>
              <w:left w:w="65" w:type="dxa"/>
            </w:tcMar>
            <w:vAlign w:val="bottom"/>
          </w:tcPr>
          <w:p>
            <w:pPr>
              <w:pStyle w:val="Normal"/>
              <w:spacing w:lineRule="auto" w:line="240" w:before="0" w:after="0"/>
              <w:ind w:firstLine="400"/>
              <w:rPr>
                <w:rFonts w:ascii="Calibri" w:hAnsi="Calibri" w:eastAsia="Times New Roman" w:cs="Calibri"/>
                <w:color w:val="000000"/>
                <w:sz w:val="20"/>
                <w:szCs w:val="20"/>
                <w:lang w:val="es-ES" w:eastAsia="es-ES"/>
              </w:rPr>
            </w:pPr>
            <w:r>
              <w:rPr>
                <w:rFonts w:eastAsia="Times New Roman" w:cs="Calibri"/>
                <w:color w:val="000000"/>
                <w:sz w:val="20"/>
                <w:szCs w:val="20"/>
                <w:lang w:val="es-ES" w:eastAsia="es-ES"/>
              </w:rPr>
              <w:t xml:space="preserve">Cured </w:t>
            </w:r>
          </w:p>
        </w:tc>
        <w:tc>
          <w:tcPr>
            <w:tcW w:w="1220" w:type="dxa"/>
            <w:tcBorders>
              <w:right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sz w:val="20"/>
                <w:szCs w:val="20"/>
                <w:lang w:val="es-ES" w:eastAsia="es-ES"/>
              </w:rPr>
            </w:pPr>
            <w:r>
              <w:rPr>
                <w:rFonts w:eastAsia="Times New Roman" w:cs="Calibri"/>
                <w:color w:val="000000"/>
                <w:sz w:val="20"/>
                <w:szCs w:val="20"/>
                <w:lang w:val="es-ES" w:eastAsia="es-ES"/>
              </w:rPr>
              <w:t>49(40.5)</w:t>
            </w:r>
          </w:p>
        </w:tc>
      </w:tr>
      <w:tr>
        <w:trPr>
          <w:trHeight w:val="285" w:hRule="atLeast"/>
        </w:trPr>
        <w:tc>
          <w:tcPr>
            <w:tcW w:w="2959" w:type="dxa"/>
            <w:tcBorders>
              <w:left w:val="single" w:sz="4" w:space="0" w:color="00000A"/>
            </w:tcBorders>
            <w:shd w:color="auto" w:fill="auto" w:val="clear"/>
            <w:tcMar>
              <w:left w:w="65" w:type="dxa"/>
            </w:tcMar>
            <w:vAlign w:val="bottom"/>
          </w:tcPr>
          <w:p>
            <w:pPr>
              <w:pStyle w:val="Normal"/>
              <w:spacing w:lineRule="auto" w:line="240" w:before="0" w:after="0"/>
              <w:ind w:firstLine="400"/>
              <w:rPr>
                <w:rFonts w:ascii="Calibri" w:hAnsi="Calibri" w:eastAsia="Times New Roman" w:cs="Calibri"/>
                <w:color w:val="000000"/>
                <w:sz w:val="20"/>
                <w:szCs w:val="20"/>
                <w:lang w:val="es-ES" w:eastAsia="es-ES"/>
              </w:rPr>
            </w:pPr>
            <w:r>
              <w:rPr>
                <w:rFonts w:eastAsia="Times New Roman" w:cs="Calibri"/>
                <w:color w:val="000000"/>
                <w:sz w:val="20"/>
                <w:szCs w:val="20"/>
                <w:lang w:val="es-ES" w:eastAsia="es-ES"/>
              </w:rPr>
              <w:t>Failed</w:t>
            </w:r>
          </w:p>
        </w:tc>
        <w:tc>
          <w:tcPr>
            <w:tcW w:w="1220" w:type="dxa"/>
            <w:tcBorders>
              <w:right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sz w:val="20"/>
                <w:szCs w:val="20"/>
                <w:lang w:val="es-ES" w:eastAsia="es-ES"/>
              </w:rPr>
            </w:pPr>
            <w:r>
              <w:rPr>
                <w:rFonts w:eastAsia="Times New Roman" w:cs="Calibri"/>
                <w:color w:val="000000"/>
                <w:sz w:val="20"/>
                <w:szCs w:val="20"/>
                <w:lang w:val="es-ES" w:eastAsia="es-ES"/>
              </w:rPr>
              <w:t>3(2.5)</w:t>
            </w:r>
          </w:p>
        </w:tc>
      </w:tr>
      <w:tr>
        <w:trPr>
          <w:trHeight w:val="285" w:hRule="atLeast"/>
        </w:trPr>
        <w:tc>
          <w:tcPr>
            <w:tcW w:w="2959" w:type="dxa"/>
            <w:tcBorders>
              <w:left w:val="single" w:sz="4" w:space="0" w:color="00000A"/>
            </w:tcBorders>
            <w:shd w:color="auto" w:fill="auto" w:val="clear"/>
            <w:tcMar>
              <w:left w:w="65" w:type="dxa"/>
            </w:tcMar>
            <w:vAlign w:val="bottom"/>
          </w:tcPr>
          <w:p>
            <w:pPr>
              <w:pStyle w:val="Normal"/>
              <w:spacing w:lineRule="auto" w:line="240" w:before="0" w:after="0"/>
              <w:ind w:firstLine="400"/>
              <w:rPr>
                <w:rFonts w:ascii="Calibri" w:hAnsi="Calibri" w:eastAsia="Times New Roman" w:cs="Calibri"/>
                <w:color w:val="000000"/>
                <w:sz w:val="20"/>
                <w:szCs w:val="20"/>
                <w:lang w:val="es-ES" w:eastAsia="es-ES"/>
              </w:rPr>
            </w:pPr>
            <w:r>
              <w:rPr>
                <w:rFonts w:eastAsia="Times New Roman" w:cs="Calibri"/>
                <w:color w:val="000000"/>
                <w:sz w:val="20"/>
                <w:szCs w:val="20"/>
                <w:lang w:val="es-ES" w:eastAsia="es-ES"/>
              </w:rPr>
              <w:t>Lost to follow up</w:t>
            </w:r>
          </w:p>
        </w:tc>
        <w:tc>
          <w:tcPr>
            <w:tcW w:w="1220" w:type="dxa"/>
            <w:tcBorders>
              <w:right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sz w:val="20"/>
                <w:szCs w:val="20"/>
                <w:lang w:val="es-ES" w:eastAsia="es-ES"/>
              </w:rPr>
            </w:pPr>
            <w:r>
              <w:rPr>
                <w:rFonts w:eastAsia="Times New Roman" w:cs="Calibri"/>
                <w:color w:val="000000"/>
                <w:sz w:val="20"/>
                <w:szCs w:val="20"/>
                <w:lang w:val="es-ES" w:eastAsia="es-ES"/>
              </w:rPr>
              <w:t>13(10.7)</w:t>
            </w:r>
          </w:p>
        </w:tc>
      </w:tr>
      <w:tr>
        <w:trPr>
          <w:trHeight w:val="285" w:hRule="atLeast"/>
        </w:trPr>
        <w:tc>
          <w:tcPr>
            <w:tcW w:w="2959" w:type="dxa"/>
            <w:tcBorders>
              <w:left w:val="single" w:sz="4" w:space="0" w:color="00000A"/>
              <w:bottom w:val="single" w:sz="4" w:space="0" w:color="00000A"/>
              <w:insideH w:val="single" w:sz="4" w:space="0" w:color="00000A"/>
            </w:tcBorders>
            <w:shd w:color="auto" w:fill="auto" w:val="clear"/>
            <w:tcMar>
              <w:left w:w="65" w:type="dxa"/>
            </w:tcMar>
            <w:vAlign w:val="bottom"/>
          </w:tcPr>
          <w:p>
            <w:pPr>
              <w:pStyle w:val="Normal"/>
              <w:spacing w:lineRule="auto" w:line="240" w:before="0" w:after="0"/>
              <w:ind w:firstLine="400"/>
              <w:rPr>
                <w:rFonts w:ascii="Calibri" w:hAnsi="Calibri" w:eastAsia="Times New Roman" w:cs="Calibri"/>
                <w:color w:val="000000"/>
                <w:sz w:val="20"/>
                <w:szCs w:val="20"/>
                <w:lang w:val="es-ES" w:eastAsia="es-ES"/>
              </w:rPr>
            </w:pPr>
            <w:r>
              <w:rPr>
                <w:rFonts w:eastAsia="Times New Roman" w:cs="Calibri"/>
                <w:color w:val="000000"/>
                <w:sz w:val="20"/>
                <w:szCs w:val="20"/>
                <w:lang w:val="es-ES" w:eastAsia="es-ES"/>
              </w:rPr>
              <w:t>Not evaluated</w:t>
            </w:r>
          </w:p>
        </w:tc>
        <w:tc>
          <w:tcPr>
            <w:tcW w:w="12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sz w:val="20"/>
                <w:szCs w:val="20"/>
                <w:lang w:val="es-ES" w:eastAsia="es-ES"/>
              </w:rPr>
            </w:pPr>
            <w:r>
              <w:rPr>
                <w:rFonts w:eastAsia="Times New Roman" w:cs="Calibri"/>
                <w:color w:val="000000"/>
                <w:sz w:val="20"/>
                <w:szCs w:val="20"/>
                <w:lang w:val="es-ES" w:eastAsia="es-ES"/>
              </w:rPr>
              <w:t>5(4.1)</w:t>
            </w:r>
          </w:p>
        </w:tc>
      </w:tr>
    </w:tbl>
    <w:p>
      <w:pPr>
        <w:pStyle w:val="Normal"/>
        <w:rPr>
          <w:rFonts w:ascii="Arial" w:hAnsi="Arial" w:cs="Arial"/>
        </w:rPr>
      </w:pPr>
      <w:r>
        <w:rPr>
          <w:rFonts w:cs="Arial" w:ascii="Arial" w:hAnsi="Arial"/>
        </w:rPr>
      </w:r>
    </w:p>
    <w:p>
      <w:pPr>
        <w:sectPr>
          <w:type w:val="nextPage"/>
          <w:pgSz w:w="11906" w:h="16838"/>
          <w:pgMar w:left="1701" w:right="1701" w:header="0" w:top="1417" w:footer="0" w:bottom="1417" w:gutter="0"/>
          <w:pgNumType w:fmt="decimal"/>
          <w:formProt w:val="false"/>
          <w:textDirection w:val="lrTb"/>
          <w:docGrid w:type="default" w:linePitch="360" w:charSpace="4294965247"/>
        </w:sectPr>
        <w:pStyle w:val="Normal"/>
        <w:rPr>
          <w:rFonts w:ascii="Arial" w:hAnsi="Arial" w:cs="Arial"/>
        </w:rPr>
      </w:pPr>
      <w:r>
        <w:rPr>
          <w:rFonts w:cs="Arial" w:ascii="Arial" w:hAnsi="Arial"/>
        </w:rPr>
      </w:r>
    </w:p>
    <w:p>
      <w:pPr>
        <w:pStyle w:val="Normal"/>
        <w:spacing w:lineRule="auto" w:line="360" w:before="0" w:after="0"/>
        <w:rPr/>
      </w:pPr>
      <w:r>
        <w:rPr>
          <w:rFonts w:cs="Arial" w:ascii="Arial" w:hAnsi="Arial"/>
          <w:b/>
        </w:rPr>
        <w:t>Table 2. Prediction of bacteriological status at diagnosis by IP-10 response between D0 and D7</w:t>
      </w:r>
    </w:p>
    <w:p>
      <w:pPr>
        <w:pStyle w:val="Normal"/>
        <w:spacing w:lineRule="auto" w:line="360" w:before="0" w:after="0"/>
        <w:rPr>
          <w:rFonts w:ascii="Arial" w:hAnsi="Arial" w:cs="Arial"/>
          <w:b/>
          <w:b/>
        </w:rPr>
      </w:pPr>
      <w:r>
        <w:rPr>
          <w:rFonts w:cs="Arial" w:ascii="Arial" w:hAnsi="Arial"/>
          <w:b/>
        </w:rPr>
      </w:r>
    </w:p>
    <w:tbl>
      <w:tblPr>
        <w:tblW w:w="14900" w:type="dxa"/>
        <w:jc w:val="left"/>
        <w:tblInd w:w="0" w:type="dxa"/>
        <w:tblBorders/>
        <w:tblCellMar>
          <w:top w:w="0" w:type="dxa"/>
          <w:left w:w="70" w:type="dxa"/>
          <w:bottom w:w="0" w:type="dxa"/>
          <w:right w:w="70" w:type="dxa"/>
        </w:tblCellMar>
        <w:tblLook w:val="04a0" w:noVBand="1" w:noHBand="0" w:lastColumn="0" w:firstColumn="1" w:lastRow="0" w:firstRow="1"/>
      </w:tblPr>
      <w:tblGrid>
        <w:gridCol w:w="2640"/>
        <w:gridCol w:w="4839"/>
        <w:gridCol w:w="1601"/>
        <w:gridCol w:w="400"/>
        <w:gridCol w:w="671"/>
        <w:gridCol w:w="1068"/>
        <w:gridCol w:w="1578"/>
        <w:gridCol w:w="395"/>
        <w:gridCol w:w="654"/>
        <w:gridCol w:w="1052"/>
      </w:tblGrid>
      <w:tr>
        <w:trPr>
          <w:trHeight w:val="675" w:hRule="atLeast"/>
        </w:trPr>
        <w:tc>
          <w:tcPr>
            <w:tcW w:w="2640" w:type="dxa"/>
            <w:tcBorders/>
            <w:shd w:color="auto" w:fill="auto" w:val="clear"/>
            <w:vAlign w:val="bottom"/>
          </w:tcPr>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c>
          <w:tcPr>
            <w:tcW w:w="4839"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tc>
        <w:tc>
          <w:tcPr>
            <w:tcW w:w="3740" w:type="dxa"/>
            <w:gridSpan w:val="4"/>
            <w:tcBorders>
              <w:bottom w:val="double" w:sz="6" w:space="0" w:color="00000A"/>
              <w:insideH w:val="double" w:sz="6"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All cases</w:t>
            </w:r>
          </w:p>
        </w:tc>
        <w:tc>
          <w:tcPr>
            <w:tcW w:w="3679" w:type="dxa"/>
            <w:gridSpan w:val="4"/>
            <w:tcBorders>
              <w:bottom w:val="double" w:sz="6" w:space="0" w:color="00000A"/>
              <w:insideH w:val="double" w:sz="6"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Excluding any case with DR</w:t>
            </w:r>
          </w:p>
        </w:tc>
      </w:tr>
      <w:tr>
        <w:trPr>
          <w:trHeight w:val="300" w:hRule="atLeast"/>
        </w:trPr>
        <w:tc>
          <w:tcPr>
            <w:tcW w:w="2640" w:type="dxa"/>
            <w:tcBorders>
              <w:bottom w:val="single" w:sz="8" w:space="0" w:color="00000A"/>
              <w:insideH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lang w:eastAsia="es-ES"/>
              </w:rPr>
            </w:pPr>
            <w:r>
              <w:rPr>
                <w:rFonts w:eastAsia="Times New Roman" w:cs="Calibri"/>
                <w:color w:val="000000"/>
                <w:lang w:eastAsia="es-ES"/>
              </w:rPr>
              <w:t> </w:t>
            </w:r>
          </w:p>
        </w:tc>
        <w:tc>
          <w:tcPr>
            <w:tcW w:w="4839" w:type="dxa"/>
            <w:tcBorders>
              <w:bottom w:val="single" w:sz="8" w:space="0" w:color="00000A"/>
              <w:insideH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lang w:eastAsia="es-ES"/>
              </w:rPr>
            </w:pPr>
            <w:r>
              <w:rPr>
                <w:rFonts w:eastAsia="Times New Roman" w:cs="Calibri"/>
                <w:color w:val="000000"/>
                <w:lang w:eastAsia="es-ES"/>
              </w:rPr>
              <w:t> </w:t>
            </w:r>
          </w:p>
        </w:tc>
        <w:tc>
          <w:tcPr>
            <w:tcW w:w="1601" w:type="dxa"/>
            <w:tcBorders>
              <w:bottom w:val="single" w:sz="8" w:space="0" w:color="00000A"/>
              <w:insideH w:val="single" w:sz="8"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Total cases</w:t>
            </w:r>
          </w:p>
        </w:tc>
        <w:tc>
          <w:tcPr>
            <w:tcW w:w="400" w:type="dxa"/>
            <w:tcBorders>
              <w:bottom w:val="single" w:sz="8" w:space="0" w:color="00000A"/>
              <w:insideH w:val="single" w:sz="8"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n</w:t>
            </w:r>
          </w:p>
        </w:tc>
        <w:tc>
          <w:tcPr>
            <w:tcW w:w="671" w:type="dxa"/>
            <w:tcBorders>
              <w:bottom w:val="single" w:sz="8" w:space="0" w:color="00000A"/>
              <w:insideH w:val="single" w:sz="8"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w:t>
            </w:r>
          </w:p>
        </w:tc>
        <w:tc>
          <w:tcPr>
            <w:tcW w:w="1068" w:type="dxa"/>
            <w:tcBorders>
              <w:bottom w:val="single" w:sz="8" w:space="0" w:color="00000A"/>
              <w:insideH w:val="single" w:sz="8"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p-value</w:t>
            </w:r>
          </w:p>
        </w:tc>
        <w:tc>
          <w:tcPr>
            <w:tcW w:w="1578" w:type="dxa"/>
            <w:tcBorders>
              <w:bottom w:val="single" w:sz="8" w:space="0" w:color="00000A"/>
              <w:insideH w:val="single" w:sz="8"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Total cases</w:t>
            </w:r>
          </w:p>
        </w:tc>
        <w:tc>
          <w:tcPr>
            <w:tcW w:w="395" w:type="dxa"/>
            <w:tcBorders>
              <w:bottom w:val="single" w:sz="8" w:space="0" w:color="00000A"/>
              <w:insideH w:val="single" w:sz="8"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n</w:t>
            </w:r>
          </w:p>
        </w:tc>
        <w:tc>
          <w:tcPr>
            <w:tcW w:w="654" w:type="dxa"/>
            <w:tcBorders>
              <w:bottom w:val="single" w:sz="8" w:space="0" w:color="00000A"/>
              <w:insideH w:val="single" w:sz="8"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w:t>
            </w:r>
          </w:p>
        </w:tc>
        <w:tc>
          <w:tcPr>
            <w:tcW w:w="1052" w:type="dxa"/>
            <w:tcBorders>
              <w:bottom w:val="single" w:sz="8" w:space="0" w:color="00000A"/>
              <w:insideH w:val="single" w:sz="8"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p-value</w:t>
            </w:r>
          </w:p>
        </w:tc>
      </w:tr>
      <w:tr>
        <w:trPr>
          <w:trHeight w:val="285" w:hRule="atLeast"/>
        </w:trPr>
        <w:tc>
          <w:tcPr>
            <w:tcW w:w="2640" w:type="dxa"/>
            <w:vMerge w:val="restart"/>
            <w:tcBorders>
              <w:bottom w:val="double" w:sz="6" w:space="0" w:color="000001"/>
              <w:insideH w:val="double" w:sz="6" w:space="0" w:color="000001"/>
            </w:tcBorders>
            <w:shd w:color="auto" w:fill="auto" w:val="clear"/>
            <w:vAlign w:val="center"/>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Response to treatment</w:t>
            </w:r>
          </w:p>
        </w:tc>
        <w:tc>
          <w:tcPr>
            <w:tcW w:w="4839" w:type="dxa"/>
            <w:tcBorders/>
            <w:shd w:color="000000" w:fill="D6DCE4" w:val="clear"/>
            <w:vAlign w:val="bottom"/>
          </w:tcPr>
          <w:p>
            <w:pPr>
              <w:pStyle w:val="Normal"/>
              <w:spacing w:lineRule="auto" w:line="240" w:before="0" w:after="0"/>
              <w:rPr>
                <w:rFonts w:ascii="Calibri" w:hAnsi="Calibri" w:eastAsia="Times New Roman" w:cs="Calibri"/>
                <w:color w:val="000000"/>
                <w:lang w:val="es-ES" w:eastAsia="es-ES"/>
              </w:rPr>
            </w:pPr>
            <w:r>
              <w:rPr>
                <w:rFonts w:eastAsia="Times New Roman" w:cs="Calibri"/>
                <w:color w:val="000000"/>
                <w:lang w:val="es-ES" w:eastAsia="es-ES"/>
              </w:rPr>
              <w:t>TB bacteriologically confirmed</w:t>
            </w:r>
          </w:p>
        </w:tc>
        <w:tc>
          <w:tcPr>
            <w:tcW w:w="1601" w:type="dxa"/>
            <w:vMerge w:val="restart"/>
            <w:tcBorders>
              <w:bottom w:val="double" w:sz="6" w:space="0" w:color="000001"/>
              <w:insideH w:val="double" w:sz="6" w:space="0" w:color="000001"/>
            </w:tcBorders>
            <w:shd w:color="auto" w:fill="auto" w:val="clear"/>
            <w:vAlign w:val="center"/>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61</w:t>
            </w:r>
          </w:p>
        </w:tc>
        <w:tc>
          <w:tcPr>
            <w:tcW w:w="400" w:type="dxa"/>
            <w:tcBorders/>
            <w:shd w:color="auto" w:fill="auto" w:val="clear"/>
            <w:vAlign w:val="center"/>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48</w:t>
            </w:r>
          </w:p>
        </w:tc>
        <w:tc>
          <w:tcPr>
            <w:tcW w:w="671" w:type="dxa"/>
            <w:tcBorders/>
            <w:shd w:color="auto" w:fill="auto" w:val="clear"/>
            <w:vAlign w:val="center"/>
          </w:tcPr>
          <w:p>
            <w:pPr>
              <w:pStyle w:val="Normal"/>
              <w:spacing w:lineRule="auto" w:line="240" w:before="0" w:after="0"/>
              <w:jc w:val="center"/>
              <w:rPr>
                <w:rFonts w:ascii="Calibri" w:hAnsi="Calibri" w:eastAsia="Times New Roman" w:cs="Calibri"/>
                <w:b/>
                <w:b/>
                <w:bCs/>
                <w:color w:val="000000"/>
                <w:lang w:val="es-ES" w:eastAsia="es-ES"/>
              </w:rPr>
            </w:pPr>
            <w:r>
              <w:rPr>
                <w:rFonts w:eastAsia="Times New Roman" w:cs="Calibri"/>
                <w:b/>
                <w:bCs/>
                <w:color w:val="000000"/>
                <w:lang w:val="es-ES" w:eastAsia="es-ES"/>
              </w:rPr>
              <w:t>0.79</w:t>
            </w:r>
          </w:p>
        </w:tc>
        <w:tc>
          <w:tcPr>
            <w:tcW w:w="1068" w:type="dxa"/>
            <w:vMerge w:val="restart"/>
            <w:tcBorders>
              <w:bottom w:val="double" w:sz="6" w:space="0" w:color="000001"/>
              <w:insideH w:val="double" w:sz="6" w:space="0" w:color="000001"/>
            </w:tcBorders>
            <w:shd w:color="auto" w:fill="auto" w:val="clear"/>
            <w:vAlign w:val="center"/>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0.002</w:t>
            </w:r>
          </w:p>
        </w:tc>
        <w:tc>
          <w:tcPr>
            <w:tcW w:w="1578" w:type="dxa"/>
            <w:vMerge w:val="restart"/>
            <w:tcBorders>
              <w:bottom w:val="double" w:sz="6" w:space="0" w:color="000001"/>
              <w:insideH w:val="double" w:sz="6" w:space="0" w:color="000001"/>
            </w:tcBorders>
            <w:shd w:color="auto" w:fill="auto" w:val="clear"/>
            <w:vAlign w:val="center"/>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51</w:t>
            </w:r>
          </w:p>
        </w:tc>
        <w:tc>
          <w:tcPr>
            <w:tcW w:w="395" w:type="dxa"/>
            <w:tcBorders/>
            <w:shd w:color="auto" w:fill="auto" w:val="clear"/>
            <w:vAlign w:val="center"/>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38</w:t>
            </w:r>
          </w:p>
        </w:tc>
        <w:tc>
          <w:tcPr>
            <w:tcW w:w="654" w:type="dxa"/>
            <w:tcBorders/>
            <w:shd w:color="auto" w:fill="auto" w:val="clear"/>
            <w:vAlign w:val="center"/>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0.75</w:t>
            </w:r>
          </w:p>
        </w:tc>
        <w:tc>
          <w:tcPr>
            <w:tcW w:w="1052" w:type="dxa"/>
            <w:vMerge w:val="restart"/>
            <w:tcBorders>
              <w:bottom w:val="double" w:sz="6" w:space="0" w:color="000001"/>
              <w:insideH w:val="double" w:sz="6" w:space="0" w:color="000001"/>
            </w:tcBorders>
            <w:shd w:color="auto" w:fill="auto" w:val="clear"/>
            <w:vAlign w:val="center"/>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0.002</w:t>
            </w:r>
          </w:p>
        </w:tc>
      </w:tr>
      <w:tr>
        <w:trPr>
          <w:trHeight w:val="293" w:hRule="atLeast"/>
        </w:trPr>
        <w:tc>
          <w:tcPr>
            <w:tcW w:w="2640" w:type="dxa"/>
            <w:vMerge w:val="continue"/>
            <w:tcBorders>
              <w:bottom w:val="double" w:sz="6" w:space="0" w:color="000001"/>
              <w:insideH w:val="double" w:sz="6" w:space="0" w:color="000001"/>
            </w:tcBorders>
            <w:shd w:fill="auto" w:val="clear"/>
            <w:vAlign w:val="center"/>
          </w:tcPr>
          <w:p>
            <w:pPr>
              <w:pStyle w:val="Normal"/>
              <w:spacing w:lineRule="auto" w:line="240" w:before="0" w:after="0"/>
              <w:rPr>
                <w:rFonts w:ascii="Calibri" w:hAnsi="Calibri" w:eastAsia="Times New Roman" w:cs="Calibri"/>
                <w:color w:val="000000"/>
                <w:lang w:val="es-ES" w:eastAsia="es-ES"/>
              </w:rPr>
            </w:pPr>
            <w:r>
              <w:rPr>
                <w:rFonts w:eastAsia="Times New Roman" w:cs="Calibri"/>
                <w:color w:val="000000"/>
                <w:lang w:val="es-ES" w:eastAsia="es-ES"/>
              </w:rPr>
            </w:r>
          </w:p>
        </w:tc>
        <w:tc>
          <w:tcPr>
            <w:tcW w:w="4839" w:type="dxa"/>
            <w:tcBorders>
              <w:bottom w:val="double" w:sz="6" w:space="0" w:color="00000A"/>
              <w:insideH w:val="double" w:sz="6" w:space="0" w:color="00000A"/>
            </w:tcBorders>
            <w:shd w:color="000000" w:fill="D6DCE4" w:val="clear"/>
            <w:vAlign w:val="bottom"/>
          </w:tcPr>
          <w:p>
            <w:pPr>
              <w:pStyle w:val="Normal"/>
              <w:spacing w:lineRule="auto" w:line="240" w:before="0" w:after="0"/>
              <w:rPr>
                <w:rFonts w:ascii="Calibri" w:hAnsi="Calibri" w:eastAsia="Times New Roman" w:cs="Calibri"/>
                <w:color w:val="000000"/>
                <w:lang w:val="es-ES" w:eastAsia="es-ES"/>
              </w:rPr>
            </w:pPr>
            <w:r>
              <w:rPr>
                <w:rFonts w:eastAsia="Times New Roman" w:cs="Calibri"/>
                <w:color w:val="000000"/>
                <w:lang w:val="es-ES" w:eastAsia="es-ES"/>
              </w:rPr>
              <w:t>TB clinically diagnosed</w:t>
            </w:r>
          </w:p>
        </w:tc>
        <w:tc>
          <w:tcPr>
            <w:tcW w:w="1601" w:type="dxa"/>
            <w:vMerge w:val="continue"/>
            <w:tcBorders>
              <w:bottom w:val="double" w:sz="6" w:space="0" w:color="000001"/>
              <w:insideH w:val="double" w:sz="6" w:space="0" w:color="000001"/>
            </w:tcBorders>
            <w:shd w:fill="auto" w:val="clear"/>
            <w:vAlign w:val="center"/>
          </w:tcPr>
          <w:p>
            <w:pPr>
              <w:pStyle w:val="Normal"/>
              <w:spacing w:lineRule="auto" w:line="240" w:before="0" w:after="0"/>
              <w:rPr>
                <w:rFonts w:ascii="Calibri" w:hAnsi="Calibri" w:eastAsia="Times New Roman" w:cs="Calibri"/>
                <w:color w:val="000000"/>
                <w:lang w:val="es-ES" w:eastAsia="es-ES"/>
              </w:rPr>
            </w:pPr>
            <w:r>
              <w:rPr>
                <w:rFonts w:eastAsia="Times New Roman" w:cs="Calibri"/>
                <w:color w:val="000000"/>
                <w:lang w:val="es-ES" w:eastAsia="es-ES"/>
              </w:rPr>
            </w:r>
          </w:p>
        </w:tc>
        <w:tc>
          <w:tcPr>
            <w:tcW w:w="400" w:type="dxa"/>
            <w:tcBorders>
              <w:bottom w:val="double" w:sz="6" w:space="0" w:color="00000A"/>
              <w:insideH w:val="double" w:sz="6"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13</w:t>
            </w:r>
          </w:p>
        </w:tc>
        <w:tc>
          <w:tcPr>
            <w:tcW w:w="671" w:type="dxa"/>
            <w:tcBorders/>
            <w:shd w:color="auto" w:fill="auto" w:val="clear"/>
            <w:vAlign w:val="center"/>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0.21</w:t>
            </w:r>
          </w:p>
        </w:tc>
        <w:tc>
          <w:tcPr>
            <w:tcW w:w="1068" w:type="dxa"/>
            <w:vMerge w:val="continue"/>
            <w:tcBorders>
              <w:bottom w:val="double" w:sz="6" w:space="0" w:color="000001"/>
              <w:insideH w:val="double" w:sz="6" w:space="0" w:color="000001"/>
            </w:tcBorders>
            <w:shd w:fill="auto" w:val="clear"/>
            <w:vAlign w:val="center"/>
          </w:tcPr>
          <w:p>
            <w:pPr>
              <w:pStyle w:val="Normal"/>
              <w:spacing w:lineRule="auto" w:line="240" w:before="0" w:after="0"/>
              <w:rPr>
                <w:rFonts w:ascii="Calibri" w:hAnsi="Calibri" w:eastAsia="Times New Roman" w:cs="Calibri"/>
                <w:color w:val="000000"/>
                <w:lang w:val="es-ES" w:eastAsia="es-ES"/>
              </w:rPr>
            </w:pPr>
            <w:r>
              <w:rPr>
                <w:rFonts w:eastAsia="Times New Roman" w:cs="Calibri"/>
                <w:color w:val="000000"/>
                <w:lang w:val="es-ES" w:eastAsia="es-ES"/>
              </w:rPr>
            </w:r>
          </w:p>
        </w:tc>
        <w:tc>
          <w:tcPr>
            <w:tcW w:w="1578" w:type="dxa"/>
            <w:vMerge w:val="continue"/>
            <w:tcBorders>
              <w:bottom w:val="double" w:sz="6" w:space="0" w:color="000001"/>
              <w:insideH w:val="double" w:sz="6" w:space="0" w:color="000001"/>
            </w:tcBorders>
            <w:shd w:fill="auto" w:val="clear"/>
            <w:vAlign w:val="center"/>
          </w:tcPr>
          <w:p>
            <w:pPr>
              <w:pStyle w:val="Normal"/>
              <w:spacing w:lineRule="auto" w:line="240" w:before="0" w:after="0"/>
              <w:rPr>
                <w:rFonts w:ascii="Calibri" w:hAnsi="Calibri" w:eastAsia="Times New Roman" w:cs="Calibri"/>
                <w:color w:val="000000"/>
                <w:lang w:val="es-ES" w:eastAsia="es-ES"/>
              </w:rPr>
            </w:pPr>
            <w:r>
              <w:rPr>
                <w:rFonts w:eastAsia="Times New Roman" w:cs="Calibri"/>
                <w:color w:val="000000"/>
                <w:lang w:val="es-ES" w:eastAsia="es-ES"/>
              </w:rPr>
            </w:r>
          </w:p>
        </w:tc>
        <w:tc>
          <w:tcPr>
            <w:tcW w:w="395" w:type="dxa"/>
            <w:tcBorders>
              <w:bottom w:val="double" w:sz="6" w:space="0" w:color="00000A"/>
              <w:insideH w:val="double" w:sz="6"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13</w:t>
            </w:r>
          </w:p>
        </w:tc>
        <w:tc>
          <w:tcPr>
            <w:tcW w:w="654" w:type="dxa"/>
            <w:tcBorders>
              <w:bottom w:val="double" w:sz="6" w:space="0" w:color="00000A"/>
              <w:insideH w:val="double" w:sz="6"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0.25</w:t>
            </w:r>
          </w:p>
        </w:tc>
        <w:tc>
          <w:tcPr>
            <w:tcW w:w="1052" w:type="dxa"/>
            <w:vMerge w:val="continue"/>
            <w:tcBorders>
              <w:bottom w:val="double" w:sz="6" w:space="0" w:color="000001"/>
              <w:insideH w:val="double" w:sz="6" w:space="0" w:color="000001"/>
            </w:tcBorders>
            <w:shd w:fill="auto" w:val="clear"/>
            <w:vAlign w:val="center"/>
          </w:tcPr>
          <w:p>
            <w:pPr>
              <w:pStyle w:val="Normal"/>
              <w:spacing w:lineRule="auto" w:line="240" w:before="0" w:after="0"/>
              <w:rPr>
                <w:rFonts w:ascii="Calibri" w:hAnsi="Calibri" w:eastAsia="Times New Roman" w:cs="Calibri"/>
                <w:color w:val="000000"/>
                <w:lang w:val="es-ES" w:eastAsia="es-ES"/>
              </w:rPr>
            </w:pPr>
            <w:r>
              <w:rPr>
                <w:rFonts w:eastAsia="Times New Roman" w:cs="Calibri"/>
                <w:color w:val="000000"/>
                <w:lang w:val="es-ES" w:eastAsia="es-ES"/>
              </w:rPr>
            </w:r>
          </w:p>
        </w:tc>
      </w:tr>
      <w:tr>
        <w:trPr>
          <w:trHeight w:val="293" w:hRule="atLeast"/>
        </w:trPr>
        <w:tc>
          <w:tcPr>
            <w:tcW w:w="2640" w:type="dxa"/>
            <w:vMerge w:val="restart"/>
            <w:tcBorders>
              <w:bottom w:val="double" w:sz="6" w:space="0" w:color="000001"/>
              <w:insideH w:val="double" w:sz="6" w:space="0" w:color="000001"/>
            </w:tcBorders>
            <w:shd w:color="auto" w:fill="auto" w:val="clear"/>
            <w:vAlign w:val="center"/>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Poor response to treatment</w:t>
            </w:r>
          </w:p>
        </w:tc>
        <w:tc>
          <w:tcPr>
            <w:tcW w:w="4839" w:type="dxa"/>
            <w:tcBorders/>
            <w:shd w:color="000000" w:fill="D6DCE4" w:val="clear"/>
            <w:vAlign w:val="bottom"/>
          </w:tcPr>
          <w:p>
            <w:pPr>
              <w:pStyle w:val="Normal"/>
              <w:spacing w:lineRule="auto" w:line="240" w:before="0" w:after="0"/>
              <w:rPr>
                <w:rFonts w:ascii="Calibri" w:hAnsi="Calibri" w:eastAsia="Times New Roman" w:cs="Calibri"/>
                <w:color w:val="000000"/>
                <w:lang w:val="es-ES" w:eastAsia="es-ES"/>
              </w:rPr>
            </w:pPr>
            <w:r>
              <w:rPr>
                <w:rFonts w:eastAsia="Times New Roman" w:cs="Calibri"/>
                <w:color w:val="000000"/>
                <w:lang w:val="es-ES" w:eastAsia="es-ES"/>
              </w:rPr>
              <w:t>TB bacteriologically confirmed</w:t>
            </w:r>
          </w:p>
        </w:tc>
        <w:tc>
          <w:tcPr>
            <w:tcW w:w="1601" w:type="dxa"/>
            <w:vMerge w:val="restart"/>
            <w:tcBorders>
              <w:bottom w:val="double" w:sz="6" w:space="0" w:color="000001"/>
              <w:insideH w:val="double" w:sz="6" w:space="0" w:color="000001"/>
            </w:tcBorders>
            <w:shd w:color="auto" w:fill="auto" w:val="clear"/>
            <w:vAlign w:val="center"/>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57</w:t>
            </w:r>
          </w:p>
        </w:tc>
        <w:tc>
          <w:tcPr>
            <w:tcW w:w="400" w:type="dxa"/>
            <w:tcBorders/>
            <w:shd w:color="auto" w:fill="auto" w:val="clear"/>
            <w:vAlign w:val="center"/>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29</w:t>
            </w:r>
          </w:p>
        </w:tc>
        <w:tc>
          <w:tcPr>
            <w:tcW w:w="671" w:type="dxa"/>
            <w:tcBorders>
              <w:top w:val="double" w:sz="6"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0.51</w:t>
            </w:r>
          </w:p>
        </w:tc>
        <w:tc>
          <w:tcPr>
            <w:tcW w:w="1068" w:type="dxa"/>
            <w:vMerge w:val="continue"/>
            <w:tcBorders>
              <w:bottom w:val="double" w:sz="6" w:space="0" w:color="000001"/>
              <w:insideH w:val="double" w:sz="6" w:space="0" w:color="000001"/>
            </w:tcBorders>
            <w:shd w:fill="auto" w:val="clear"/>
            <w:vAlign w:val="center"/>
          </w:tcPr>
          <w:p>
            <w:pPr>
              <w:pStyle w:val="Normal"/>
              <w:spacing w:lineRule="auto" w:line="240" w:before="0" w:after="0"/>
              <w:rPr>
                <w:rFonts w:ascii="Calibri" w:hAnsi="Calibri" w:eastAsia="Times New Roman" w:cs="Calibri"/>
                <w:color w:val="000000"/>
                <w:lang w:val="es-ES" w:eastAsia="es-ES"/>
              </w:rPr>
            </w:pPr>
            <w:r>
              <w:rPr>
                <w:rFonts w:eastAsia="Times New Roman" w:cs="Calibri"/>
                <w:color w:val="000000"/>
                <w:lang w:val="es-ES" w:eastAsia="es-ES"/>
              </w:rPr>
            </w:r>
          </w:p>
        </w:tc>
        <w:tc>
          <w:tcPr>
            <w:tcW w:w="1578" w:type="dxa"/>
            <w:vMerge w:val="restart"/>
            <w:tcBorders>
              <w:bottom w:val="double" w:sz="6" w:space="0" w:color="000001"/>
              <w:insideH w:val="double" w:sz="6" w:space="0" w:color="000001"/>
            </w:tcBorders>
            <w:shd w:color="auto" w:fill="auto" w:val="clear"/>
            <w:vAlign w:val="center"/>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50</w:t>
            </w:r>
          </w:p>
        </w:tc>
        <w:tc>
          <w:tcPr>
            <w:tcW w:w="395" w:type="dxa"/>
            <w:tcBorders/>
            <w:shd w:color="auto" w:fill="auto" w:val="clear"/>
            <w:vAlign w:val="center"/>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22</w:t>
            </w:r>
          </w:p>
        </w:tc>
        <w:tc>
          <w:tcPr>
            <w:tcW w:w="654" w:type="dxa"/>
            <w:tcBorders/>
            <w:shd w:color="auto" w:fill="auto" w:val="clear"/>
            <w:vAlign w:val="center"/>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0.44</w:t>
            </w:r>
          </w:p>
        </w:tc>
        <w:tc>
          <w:tcPr>
            <w:tcW w:w="1052" w:type="dxa"/>
            <w:vMerge w:val="continue"/>
            <w:tcBorders>
              <w:bottom w:val="double" w:sz="6" w:space="0" w:color="000001"/>
              <w:insideH w:val="double" w:sz="6" w:space="0" w:color="000001"/>
            </w:tcBorders>
            <w:shd w:fill="auto" w:val="clear"/>
            <w:vAlign w:val="center"/>
          </w:tcPr>
          <w:p>
            <w:pPr>
              <w:pStyle w:val="Normal"/>
              <w:spacing w:lineRule="auto" w:line="240" w:before="0" w:after="0"/>
              <w:rPr>
                <w:rFonts w:ascii="Calibri" w:hAnsi="Calibri" w:eastAsia="Times New Roman" w:cs="Calibri"/>
                <w:color w:val="000000"/>
                <w:lang w:val="es-ES" w:eastAsia="es-ES"/>
              </w:rPr>
            </w:pPr>
            <w:r>
              <w:rPr>
                <w:rFonts w:eastAsia="Times New Roman" w:cs="Calibri"/>
                <w:color w:val="000000"/>
                <w:lang w:val="es-ES" w:eastAsia="es-ES"/>
              </w:rPr>
            </w:r>
          </w:p>
        </w:tc>
      </w:tr>
      <w:tr>
        <w:trPr>
          <w:trHeight w:val="293" w:hRule="atLeast"/>
        </w:trPr>
        <w:tc>
          <w:tcPr>
            <w:tcW w:w="2640" w:type="dxa"/>
            <w:vMerge w:val="continue"/>
            <w:tcBorders>
              <w:bottom w:val="double" w:sz="6" w:space="0" w:color="000001"/>
              <w:insideH w:val="double" w:sz="6" w:space="0" w:color="000001"/>
            </w:tcBorders>
            <w:shd w:fill="auto" w:val="clear"/>
            <w:vAlign w:val="center"/>
          </w:tcPr>
          <w:p>
            <w:pPr>
              <w:pStyle w:val="Normal"/>
              <w:spacing w:lineRule="auto" w:line="240" w:before="0" w:after="0"/>
              <w:rPr>
                <w:rFonts w:ascii="Calibri" w:hAnsi="Calibri" w:eastAsia="Times New Roman" w:cs="Calibri"/>
                <w:color w:val="000000"/>
                <w:lang w:val="es-ES" w:eastAsia="es-ES"/>
              </w:rPr>
            </w:pPr>
            <w:r>
              <w:rPr>
                <w:rFonts w:eastAsia="Times New Roman" w:cs="Calibri"/>
                <w:color w:val="000000"/>
                <w:lang w:val="es-ES" w:eastAsia="es-ES"/>
              </w:rPr>
            </w:r>
          </w:p>
        </w:tc>
        <w:tc>
          <w:tcPr>
            <w:tcW w:w="4839" w:type="dxa"/>
            <w:tcBorders>
              <w:bottom w:val="double" w:sz="6" w:space="0" w:color="00000A"/>
              <w:insideH w:val="double" w:sz="6" w:space="0" w:color="00000A"/>
            </w:tcBorders>
            <w:shd w:color="000000" w:fill="D6DCE4" w:val="clear"/>
            <w:vAlign w:val="bottom"/>
          </w:tcPr>
          <w:p>
            <w:pPr>
              <w:pStyle w:val="Normal"/>
              <w:spacing w:lineRule="auto" w:line="240" w:before="0" w:after="0"/>
              <w:rPr>
                <w:rFonts w:ascii="Calibri" w:hAnsi="Calibri" w:eastAsia="Times New Roman" w:cs="Calibri"/>
                <w:color w:val="000000"/>
                <w:lang w:val="es-ES" w:eastAsia="es-ES"/>
              </w:rPr>
            </w:pPr>
            <w:r>
              <w:rPr>
                <w:rFonts w:eastAsia="Times New Roman" w:cs="Calibri"/>
                <w:color w:val="000000"/>
                <w:lang w:val="es-ES" w:eastAsia="es-ES"/>
              </w:rPr>
              <w:t>TB clinically diagnosed</w:t>
            </w:r>
          </w:p>
        </w:tc>
        <w:tc>
          <w:tcPr>
            <w:tcW w:w="1601" w:type="dxa"/>
            <w:vMerge w:val="continue"/>
            <w:tcBorders>
              <w:bottom w:val="double" w:sz="6" w:space="0" w:color="000001"/>
              <w:insideH w:val="double" w:sz="6" w:space="0" w:color="000001"/>
            </w:tcBorders>
            <w:shd w:fill="auto" w:val="clear"/>
            <w:vAlign w:val="center"/>
          </w:tcPr>
          <w:p>
            <w:pPr>
              <w:pStyle w:val="Normal"/>
              <w:spacing w:lineRule="auto" w:line="240" w:before="0" w:after="0"/>
              <w:rPr>
                <w:rFonts w:ascii="Calibri" w:hAnsi="Calibri" w:eastAsia="Times New Roman" w:cs="Calibri"/>
                <w:color w:val="000000"/>
                <w:lang w:val="es-ES" w:eastAsia="es-ES"/>
              </w:rPr>
            </w:pPr>
            <w:r>
              <w:rPr>
                <w:rFonts w:eastAsia="Times New Roman" w:cs="Calibri"/>
                <w:color w:val="000000"/>
                <w:lang w:val="es-ES" w:eastAsia="es-ES"/>
              </w:rPr>
            </w:r>
          </w:p>
        </w:tc>
        <w:tc>
          <w:tcPr>
            <w:tcW w:w="400" w:type="dxa"/>
            <w:tcBorders>
              <w:bottom w:val="double" w:sz="6" w:space="0" w:color="00000A"/>
              <w:insideH w:val="double" w:sz="6"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28</w:t>
            </w:r>
          </w:p>
        </w:tc>
        <w:tc>
          <w:tcPr>
            <w:tcW w:w="671" w:type="dxa"/>
            <w:tcBorders>
              <w:bottom w:val="double" w:sz="6" w:space="0" w:color="00000A"/>
              <w:insideH w:val="double" w:sz="6" w:space="0" w:color="00000A"/>
            </w:tcBorders>
            <w:shd w:color="auto" w:fill="auto" w:val="clear"/>
            <w:vAlign w:val="center"/>
          </w:tcPr>
          <w:p>
            <w:pPr>
              <w:pStyle w:val="Normal"/>
              <w:spacing w:lineRule="auto" w:line="240" w:before="0" w:after="0"/>
              <w:jc w:val="center"/>
              <w:rPr>
                <w:rFonts w:ascii="Calibri" w:hAnsi="Calibri" w:eastAsia="Times New Roman" w:cs="Calibri"/>
                <w:b/>
                <w:b/>
                <w:bCs/>
                <w:color w:val="000000"/>
                <w:lang w:val="es-ES" w:eastAsia="es-ES"/>
              </w:rPr>
            </w:pPr>
            <w:r>
              <w:rPr>
                <w:rFonts w:eastAsia="Times New Roman" w:cs="Calibri"/>
                <w:b/>
                <w:bCs/>
                <w:color w:val="000000"/>
                <w:lang w:val="es-ES" w:eastAsia="es-ES"/>
              </w:rPr>
              <w:t>0.49</w:t>
            </w:r>
          </w:p>
        </w:tc>
        <w:tc>
          <w:tcPr>
            <w:tcW w:w="1068" w:type="dxa"/>
            <w:vMerge w:val="continue"/>
            <w:tcBorders>
              <w:bottom w:val="double" w:sz="6" w:space="0" w:color="000001"/>
              <w:insideH w:val="double" w:sz="6" w:space="0" w:color="000001"/>
            </w:tcBorders>
            <w:shd w:fill="auto" w:val="clear"/>
            <w:vAlign w:val="center"/>
          </w:tcPr>
          <w:p>
            <w:pPr>
              <w:pStyle w:val="Normal"/>
              <w:spacing w:lineRule="auto" w:line="240" w:before="0" w:after="0"/>
              <w:rPr>
                <w:rFonts w:ascii="Calibri" w:hAnsi="Calibri" w:eastAsia="Times New Roman" w:cs="Calibri"/>
                <w:color w:val="000000"/>
                <w:lang w:val="es-ES" w:eastAsia="es-ES"/>
              </w:rPr>
            </w:pPr>
            <w:r>
              <w:rPr>
                <w:rFonts w:eastAsia="Times New Roman" w:cs="Calibri"/>
                <w:color w:val="000000"/>
                <w:lang w:val="es-ES" w:eastAsia="es-ES"/>
              </w:rPr>
            </w:r>
          </w:p>
        </w:tc>
        <w:tc>
          <w:tcPr>
            <w:tcW w:w="1578" w:type="dxa"/>
            <w:vMerge w:val="continue"/>
            <w:tcBorders>
              <w:bottom w:val="double" w:sz="6" w:space="0" w:color="000001"/>
              <w:insideH w:val="double" w:sz="6" w:space="0" w:color="000001"/>
            </w:tcBorders>
            <w:shd w:fill="auto" w:val="clear"/>
            <w:vAlign w:val="center"/>
          </w:tcPr>
          <w:p>
            <w:pPr>
              <w:pStyle w:val="Normal"/>
              <w:spacing w:lineRule="auto" w:line="240" w:before="0" w:after="0"/>
              <w:rPr>
                <w:rFonts w:ascii="Calibri" w:hAnsi="Calibri" w:eastAsia="Times New Roman" w:cs="Calibri"/>
                <w:color w:val="000000"/>
                <w:lang w:val="es-ES" w:eastAsia="es-ES"/>
              </w:rPr>
            </w:pPr>
            <w:r>
              <w:rPr>
                <w:rFonts w:eastAsia="Times New Roman" w:cs="Calibri"/>
                <w:color w:val="000000"/>
                <w:lang w:val="es-ES" w:eastAsia="es-ES"/>
              </w:rPr>
            </w:r>
          </w:p>
        </w:tc>
        <w:tc>
          <w:tcPr>
            <w:tcW w:w="395" w:type="dxa"/>
            <w:tcBorders>
              <w:bottom w:val="double" w:sz="6" w:space="0" w:color="00000A"/>
              <w:insideH w:val="double" w:sz="6"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28</w:t>
            </w:r>
          </w:p>
        </w:tc>
        <w:tc>
          <w:tcPr>
            <w:tcW w:w="654" w:type="dxa"/>
            <w:tcBorders>
              <w:bottom w:val="double" w:sz="6" w:space="0" w:color="00000A"/>
              <w:insideH w:val="double" w:sz="6"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0.56</w:t>
            </w:r>
          </w:p>
        </w:tc>
        <w:tc>
          <w:tcPr>
            <w:tcW w:w="1052" w:type="dxa"/>
            <w:vMerge w:val="continue"/>
            <w:tcBorders>
              <w:bottom w:val="double" w:sz="6" w:space="0" w:color="000001"/>
              <w:insideH w:val="double" w:sz="6" w:space="0" w:color="000001"/>
            </w:tcBorders>
            <w:shd w:fill="auto" w:val="clear"/>
            <w:vAlign w:val="center"/>
          </w:tcPr>
          <w:p>
            <w:pPr>
              <w:pStyle w:val="Normal"/>
              <w:spacing w:lineRule="auto" w:line="240" w:before="0" w:after="0"/>
              <w:rPr>
                <w:rFonts w:ascii="Calibri" w:hAnsi="Calibri" w:eastAsia="Times New Roman" w:cs="Calibri"/>
                <w:color w:val="000000"/>
                <w:lang w:val="es-ES" w:eastAsia="es-ES"/>
              </w:rPr>
            </w:pPr>
            <w:r>
              <w:rPr>
                <w:rFonts w:eastAsia="Times New Roman" w:cs="Calibri"/>
                <w:color w:val="000000"/>
                <w:lang w:val="es-ES" w:eastAsia="es-ES"/>
              </w:rPr>
            </w:r>
          </w:p>
        </w:tc>
      </w:tr>
      <w:tr>
        <w:trPr>
          <w:trHeight w:val="293" w:hRule="atLeast"/>
        </w:trPr>
        <w:tc>
          <w:tcPr>
            <w:tcW w:w="2640" w:type="dxa"/>
            <w:tcBorders/>
            <w:shd w:color="auto" w:fill="auto" w:val="clear"/>
            <w:vAlign w:val="bottom"/>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r>
          </w:p>
        </w:tc>
        <w:tc>
          <w:tcPr>
            <w:tcW w:w="4839"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601" w:type="dxa"/>
            <w:tcBorders/>
            <w:shd w:color="auto" w:fill="auto" w:val="clear"/>
            <w:vAlign w:val="bottom"/>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118</w:t>
            </w:r>
          </w:p>
        </w:tc>
        <w:tc>
          <w:tcPr>
            <w:tcW w:w="400" w:type="dxa"/>
            <w:tcBorders/>
            <w:shd w:color="auto" w:fill="auto" w:val="clear"/>
            <w:vAlign w:val="bottom"/>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r>
          </w:p>
        </w:tc>
        <w:tc>
          <w:tcPr>
            <w:tcW w:w="671" w:type="dxa"/>
            <w:tcBorders/>
            <w:shd w:color="auto" w:fill="auto" w:val="cle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068" w:type="dxa"/>
            <w:tcBorders/>
            <w:shd w:color="auto" w:fill="auto" w:val="cle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78" w:type="dxa"/>
            <w:tcBorders/>
            <w:shd w:color="auto" w:fill="auto" w:val="clear"/>
            <w:vAlign w:val="bottom"/>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101</w:t>
            </w:r>
          </w:p>
        </w:tc>
        <w:tc>
          <w:tcPr>
            <w:tcW w:w="395" w:type="dxa"/>
            <w:tcBorders/>
            <w:shd w:color="auto" w:fill="auto" w:val="clear"/>
            <w:vAlign w:val="bottom"/>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r>
          </w:p>
        </w:tc>
        <w:tc>
          <w:tcPr>
            <w:tcW w:w="654" w:type="dxa"/>
            <w:tcBorders/>
            <w:shd w:color="auto" w:fill="auto" w:val="cle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052" w:type="dxa"/>
            <w:tcBorders/>
            <w:shd w:color="auto" w:fill="auto" w:val="cle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bl>
    <w:p>
      <w:pPr>
        <w:sectPr>
          <w:type w:val="nextPage"/>
          <w:pgSz w:orient="landscape" w:w="16838" w:h="11906"/>
          <w:pgMar w:left="1418" w:right="1418" w:header="0" w:top="1701" w:footer="0" w:bottom="1701" w:gutter="0"/>
          <w:pgNumType w:fmt="decimal"/>
          <w:formProt w:val="false"/>
          <w:textDirection w:val="lrTb"/>
          <w:docGrid w:type="default" w:linePitch="360" w:charSpace="4294965247"/>
        </w:sectPr>
      </w:pPr>
    </w:p>
    <w:p>
      <w:pPr>
        <w:pStyle w:val="Normal"/>
        <w:spacing w:lineRule="auto" w:line="360" w:before="0" w:after="0"/>
        <w:rPr>
          <w:rFonts w:ascii="Arial" w:hAnsi="Arial" w:cs="Arial"/>
        </w:rPr>
      </w:pPr>
      <w:r>
        <w:rPr>
          <w:rFonts w:cs="Arial" w:ascii="Arial" w:hAnsi="Arial"/>
          <w:b/>
        </w:rPr>
        <w:t xml:space="preserve">Table 3. </w:t>
      </w:r>
      <w:r>
        <w:rPr>
          <w:rFonts w:cs="Arial" w:ascii="Arial" w:hAnsi="Arial"/>
        </w:rPr>
        <w:t>Prediction of treatment response based on IP-10 kinetics by laboratory confirmation status at D0.</w:t>
      </w:r>
    </w:p>
    <w:p>
      <w:pPr>
        <w:pStyle w:val="Normal"/>
        <w:spacing w:lineRule="auto" w:line="360" w:before="0" w:after="0"/>
        <w:rPr>
          <w:rFonts w:ascii="Arial" w:hAnsi="Arial" w:cs="Arial"/>
        </w:rPr>
      </w:pPr>
      <w:r>
        <w:rPr>
          <w:rFonts w:cs="Arial" w:ascii="Arial" w:hAnsi="Arial"/>
        </w:rPr>
      </w:r>
    </w:p>
    <w:tbl>
      <w:tblPr>
        <w:tblW w:w="13312" w:type="dxa"/>
        <w:jc w:val="left"/>
        <w:tblInd w:w="0" w:type="dxa"/>
        <w:tblBorders/>
        <w:tblCellMar>
          <w:top w:w="0" w:type="dxa"/>
          <w:left w:w="70" w:type="dxa"/>
          <w:bottom w:w="0" w:type="dxa"/>
          <w:right w:w="70" w:type="dxa"/>
        </w:tblCellMar>
        <w:tblLook w:val="04a0" w:noVBand="1" w:noHBand="0" w:lastColumn="0" w:firstColumn="1" w:lastRow="0" w:firstRow="1"/>
      </w:tblPr>
      <w:tblGrid>
        <w:gridCol w:w="1991"/>
        <w:gridCol w:w="5373"/>
        <w:gridCol w:w="486"/>
        <w:gridCol w:w="1018"/>
        <w:gridCol w:w="1446"/>
        <w:gridCol w:w="1078"/>
        <w:gridCol w:w="1006"/>
        <w:gridCol w:w="912"/>
      </w:tblGrid>
      <w:tr>
        <w:trPr>
          <w:trHeight w:val="526" w:hRule="atLeast"/>
        </w:trPr>
        <w:tc>
          <w:tcPr>
            <w:tcW w:w="1991" w:type="dxa"/>
            <w:tcBorders/>
            <w:shd w:color="auto" w:fill="auto" w:val="clear"/>
            <w:vAlign w:val="bottom"/>
          </w:tcPr>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r>
          </w:p>
        </w:tc>
        <w:tc>
          <w:tcPr>
            <w:tcW w:w="5373"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2950" w:type="dxa"/>
            <w:gridSpan w:val="3"/>
            <w:tcBorders>
              <w:bottom w:val="single" w:sz="8" w:space="0" w:color="00000A"/>
              <w:insideH w:val="single" w:sz="8" w:space="0" w:color="00000A"/>
            </w:tcBorders>
            <w:shd w:color="auto" w:fill="auto" w:val="clear"/>
            <w:vAlign w:val="center"/>
          </w:tcPr>
          <w:p>
            <w:pPr>
              <w:pStyle w:val="Normal"/>
              <w:spacing w:lineRule="auto" w:line="240" w:before="0" w:after="0"/>
              <w:jc w:val="center"/>
              <w:rPr>
                <w:rFonts w:ascii="Calibri" w:hAnsi="Calibri" w:eastAsia="Times New Roman" w:cs="Calibri"/>
                <w:b/>
                <w:b/>
                <w:bCs/>
                <w:color w:val="000000"/>
                <w:lang w:val="es-ES" w:eastAsia="es-ES"/>
              </w:rPr>
            </w:pPr>
            <w:r>
              <w:rPr>
                <w:rFonts w:eastAsia="Times New Roman" w:cs="Calibri"/>
                <w:b/>
                <w:bCs/>
                <w:color w:val="000000"/>
                <w:lang w:val="es-ES" w:eastAsia="es-ES"/>
              </w:rPr>
              <w:t>All cases</w:t>
            </w:r>
          </w:p>
        </w:tc>
        <w:tc>
          <w:tcPr>
            <w:tcW w:w="2996" w:type="dxa"/>
            <w:gridSpan w:val="3"/>
            <w:tcBorders>
              <w:bottom w:val="single" w:sz="8" w:space="0" w:color="00000A"/>
              <w:insideH w:val="single" w:sz="8" w:space="0" w:color="00000A"/>
            </w:tcBorders>
            <w:shd w:color="auto" w:fill="auto" w:val="clear"/>
            <w:vAlign w:val="center"/>
          </w:tcPr>
          <w:p>
            <w:pPr>
              <w:pStyle w:val="Normal"/>
              <w:spacing w:lineRule="auto" w:line="240" w:before="0" w:after="0"/>
              <w:jc w:val="center"/>
              <w:rPr>
                <w:rFonts w:ascii="Calibri" w:hAnsi="Calibri" w:eastAsia="Times New Roman" w:cs="Calibri"/>
                <w:b/>
                <w:b/>
                <w:bCs/>
                <w:color w:val="000000"/>
                <w:lang w:eastAsia="es-ES"/>
              </w:rPr>
            </w:pPr>
            <w:r>
              <w:rPr>
                <w:rFonts w:eastAsia="Times New Roman" w:cs="Calibri"/>
                <w:b/>
                <w:bCs/>
                <w:color w:val="000000"/>
                <w:lang w:eastAsia="es-ES"/>
              </w:rPr>
              <w:t>Cases fully susceptible to first line anti TB drugs</w:t>
            </w:r>
          </w:p>
        </w:tc>
      </w:tr>
      <w:tr>
        <w:trPr>
          <w:trHeight w:val="281" w:hRule="atLeast"/>
        </w:trPr>
        <w:tc>
          <w:tcPr>
            <w:tcW w:w="1991" w:type="dxa"/>
            <w:tcBorders>
              <w:bottom w:val="single" w:sz="8" w:space="0" w:color="00000A"/>
              <w:insideH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lang w:eastAsia="es-ES"/>
              </w:rPr>
            </w:pPr>
            <w:r>
              <w:rPr>
                <w:rFonts w:eastAsia="Times New Roman" w:cs="Calibri"/>
                <w:color w:val="000000"/>
                <w:lang w:eastAsia="es-ES"/>
              </w:rPr>
              <w:t> </w:t>
            </w:r>
          </w:p>
        </w:tc>
        <w:tc>
          <w:tcPr>
            <w:tcW w:w="5373" w:type="dxa"/>
            <w:tcBorders>
              <w:bottom w:val="single" w:sz="8" w:space="0" w:color="00000A"/>
              <w:insideH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lang w:eastAsia="es-ES"/>
              </w:rPr>
            </w:pPr>
            <w:r>
              <w:rPr>
                <w:rFonts w:eastAsia="Times New Roman" w:cs="Calibri"/>
                <w:color w:val="000000"/>
                <w:lang w:eastAsia="es-ES"/>
              </w:rPr>
              <w:t> </w:t>
            </w:r>
          </w:p>
        </w:tc>
        <w:tc>
          <w:tcPr>
            <w:tcW w:w="486" w:type="dxa"/>
            <w:tcBorders>
              <w:bottom w:val="single" w:sz="8" w:space="0" w:color="00000A"/>
              <w:insideH w:val="single" w:sz="8"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n</w:t>
            </w:r>
          </w:p>
        </w:tc>
        <w:tc>
          <w:tcPr>
            <w:tcW w:w="1018" w:type="dxa"/>
            <w:tcBorders>
              <w:bottom w:val="single" w:sz="8" w:space="0" w:color="00000A"/>
              <w:insideH w:val="single" w:sz="8"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w:t>
            </w:r>
          </w:p>
        </w:tc>
        <w:tc>
          <w:tcPr>
            <w:tcW w:w="1446" w:type="dxa"/>
            <w:tcBorders>
              <w:bottom w:val="single" w:sz="8" w:space="0" w:color="00000A"/>
              <w:insideH w:val="single" w:sz="8"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p value</w:t>
            </w:r>
          </w:p>
        </w:tc>
        <w:tc>
          <w:tcPr>
            <w:tcW w:w="1078" w:type="dxa"/>
            <w:tcBorders>
              <w:bottom w:val="single" w:sz="8" w:space="0" w:color="00000A"/>
              <w:insideH w:val="single" w:sz="8"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n</w:t>
            </w:r>
          </w:p>
        </w:tc>
        <w:tc>
          <w:tcPr>
            <w:tcW w:w="1006" w:type="dxa"/>
            <w:tcBorders>
              <w:bottom w:val="single" w:sz="8" w:space="0" w:color="00000A"/>
              <w:insideH w:val="single" w:sz="8"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w:t>
            </w:r>
          </w:p>
        </w:tc>
        <w:tc>
          <w:tcPr>
            <w:tcW w:w="912" w:type="dxa"/>
            <w:tcBorders>
              <w:bottom w:val="single" w:sz="8" w:space="0" w:color="00000A"/>
              <w:insideH w:val="single" w:sz="8"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p value</w:t>
            </w:r>
          </w:p>
        </w:tc>
      </w:tr>
      <w:tr>
        <w:trPr>
          <w:trHeight w:val="281" w:hRule="atLeast"/>
        </w:trPr>
        <w:tc>
          <w:tcPr>
            <w:tcW w:w="1991" w:type="dxa"/>
            <w:vMerge w:val="restart"/>
            <w:tcBorders>
              <w:bottom w:val="single" w:sz="8" w:space="0" w:color="000001"/>
              <w:insideH w:val="single" w:sz="8" w:space="0" w:color="000001"/>
            </w:tcBorders>
            <w:shd w:color="auto" w:fill="auto" w:val="clear"/>
            <w:vAlign w:val="center"/>
          </w:tcPr>
          <w:p>
            <w:pPr>
              <w:pStyle w:val="Normal"/>
              <w:spacing w:lineRule="auto" w:line="240" w:before="0" w:after="0"/>
              <w:jc w:val="center"/>
              <w:rPr>
                <w:rFonts w:ascii="Calibri" w:hAnsi="Calibri" w:eastAsia="Times New Roman" w:cs="Calibri"/>
                <w:b/>
                <w:b/>
                <w:bCs/>
                <w:color w:val="000000"/>
                <w:lang w:val="es-ES" w:eastAsia="es-ES"/>
              </w:rPr>
            </w:pPr>
            <w:r>
              <w:rPr>
                <w:rFonts w:eastAsia="Times New Roman" w:cs="Calibri"/>
                <w:b/>
                <w:bCs/>
                <w:color w:val="000000"/>
                <w:lang w:val="es-ES" w:eastAsia="es-ES"/>
              </w:rPr>
              <w:t>Bacteriologically confirmed TB (n=77)</w:t>
            </w:r>
          </w:p>
        </w:tc>
        <w:tc>
          <w:tcPr>
            <w:tcW w:w="5373" w:type="dxa"/>
            <w:tcBorders/>
            <w:shd w:color="auto" w:fill="auto" w:val="clear"/>
            <w:vAlign w:val="bottom"/>
          </w:tcPr>
          <w:p>
            <w:pPr>
              <w:pStyle w:val="Normal"/>
              <w:spacing w:lineRule="auto" w:line="240" w:before="0" w:after="0"/>
              <w:rPr>
                <w:rFonts w:ascii="Calibri" w:hAnsi="Calibri" w:eastAsia="Times New Roman" w:cs="Calibri"/>
                <w:color w:val="000000"/>
                <w:lang w:eastAsia="es-ES"/>
              </w:rPr>
            </w:pPr>
            <w:r>
              <w:rPr>
                <w:rFonts w:eastAsia="Times New Roman" w:cs="Calibri"/>
                <w:color w:val="000000"/>
                <w:lang w:eastAsia="es-ES"/>
              </w:rPr>
              <w:t>Response to treatment (decline &gt;300pg/ml)</w:t>
            </w:r>
          </w:p>
        </w:tc>
        <w:tc>
          <w:tcPr>
            <w:tcW w:w="486" w:type="dxa"/>
            <w:tcBorders/>
            <w:shd w:color="auto" w:fill="auto" w:val="clear"/>
            <w:vAlign w:val="bottom"/>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48</w:t>
            </w:r>
          </w:p>
        </w:tc>
        <w:tc>
          <w:tcPr>
            <w:tcW w:w="1018" w:type="dxa"/>
            <w:tcBorders/>
            <w:shd w:color="auto" w:fill="auto" w:val="clear"/>
            <w:vAlign w:val="bottom"/>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62.34</w:t>
            </w:r>
          </w:p>
        </w:tc>
        <w:tc>
          <w:tcPr>
            <w:tcW w:w="1446" w:type="dxa"/>
            <w:vMerge w:val="restart"/>
            <w:tcBorders>
              <w:bottom w:val="single" w:sz="8" w:space="0" w:color="000001"/>
              <w:insideH w:val="single" w:sz="8" w:space="0" w:color="000001"/>
            </w:tcBorders>
            <w:shd w:color="auto" w:fill="auto" w:val="clear"/>
            <w:vAlign w:val="center"/>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&lt;0.0001</w:t>
            </w:r>
          </w:p>
        </w:tc>
        <w:tc>
          <w:tcPr>
            <w:tcW w:w="1078" w:type="dxa"/>
            <w:tcBorders/>
            <w:shd w:color="auto" w:fill="auto" w:val="clear"/>
            <w:vAlign w:val="center"/>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38</w:t>
            </w:r>
          </w:p>
        </w:tc>
        <w:tc>
          <w:tcPr>
            <w:tcW w:w="1006" w:type="dxa"/>
            <w:tcBorders/>
            <w:shd w:color="auto" w:fill="auto" w:val="clear"/>
            <w:vAlign w:val="center"/>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63.33</w:t>
            </w:r>
          </w:p>
        </w:tc>
        <w:tc>
          <w:tcPr>
            <w:tcW w:w="912" w:type="dxa"/>
            <w:vMerge w:val="restart"/>
            <w:tcBorders>
              <w:bottom w:val="single" w:sz="8" w:space="0" w:color="000001"/>
              <w:insideH w:val="single" w:sz="8" w:space="0" w:color="000001"/>
            </w:tcBorders>
            <w:shd w:color="auto" w:fill="auto" w:val="clear"/>
            <w:vAlign w:val="center"/>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0.0010</w:t>
            </w:r>
          </w:p>
        </w:tc>
      </w:tr>
      <w:tr>
        <w:trPr>
          <w:trHeight w:val="281" w:hRule="atLeast"/>
        </w:trPr>
        <w:tc>
          <w:tcPr>
            <w:tcW w:w="1991" w:type="dxa"/>
            <w:vMerge w:val="continue"/>
            <w:tcBorders>
              <w:bottom w:val="single" w:sz="8" w:space="0" w:color="000001"/>
              <w:insideH w:val="single" w:sz="8" w:space="0" w:color="000001"/>
            </w:tcBorders>
            <w:shd w:fill="auto" w:val="clear"/>
            <w:vAlign w:val="center"/>
          </w:tcPr>
          <w:p>
            <w:pPr>
              <w:pStyle w:val="Normal"/>
              <w:spacing w:lineRule="auto" w:line="240" w:before="0" w:after="0"/>
              <w:rPr>
                <w:rFonts w:ascii="Calibri" w:hAnsi="Calibri" w:eastAsia="Times New Roman" w:cs="Calibri"/>
                <w:b/>
                <w:b/>
                <w:bCs/>
                <w:color w:val="000000"/>
                <w:lang w:val="es-ES" w:eastAsia="es-ES"/>
              </w:rPr>
            </w:pPr>
            <w:r>
              <w:rPr>
                <w:rFonts w:eastAsia="Times New Roman" w:cs="Calibri"/>
                <w:b/>
                <w:bCs/>
                <w:color w:val="000000"/>
                <w:lang w:val="es-ES" w:eastAsia="es-ES"/>
              </w:rPr>
            </w:r>
          </w:p>
        </w:tc>
        <w:tc>
          <w:tcPr>
            <w:tcW w:w="5373" w:type="dxa"/>
            <w:tcBorders/>
            <w:shd w:color="auto" w:fill="auto" w:val="clear"/>
            <w:vAlign w:val="bottom"/>
          </w:tcPr>
          <w:p>
            <w:pPr>
              <w:pStyle w:val="Normal"/>
              <w:spacing w:lineRule="auto" w:line="240" w:before="0" w:after="0"/>
              <w:rPr>
                <w:rFonts w:ascii="Calibri" w:hAnsi="Calibri" w:eastAsia="Times New Roman" w:cs="Calibri"/>
                <w:color w:val="000000"/>
                <w:lang w:eastAsia="es-ES"/>
              </w:rPr>
            </w:pPr>
            <w:r>
              <w:rPr>
                <w:rFonts w:eastAsia="Times New Roman" w:cs="Calibri"/>
                <w:color w:val="000000"/>
                <w:lang w:eastAsia="es-ES"/>
              </w:rPr>
              <w:t>Poor response to treatment (decline &lt;300pg/ml)</w:t>
            </w:r>
          </w:p>
        </w:tc>
        <w:tc>
          <w:tcPr>
            <w:tcW w:w="486" w:type="dxa"/>
            <w:tcBorders/>
            <w:shd w:color="auto" w:fill="auto" w:val="clear"/>
            <w:vAlign w:val="bottom"/>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16</w:t>
            </w:r>
          </w:p>
        </w:tc>
        <w:tc>
          <w:tcPr>
            <w:tcW w:w="1018" w:type="dxa"/>
            <w:tcBorders/>
            <w:shd w:color="auto" w:fill="auto" w:val="clear"/>
            <w:vAlign w:val="bottom"/>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20.78</w:t>
            </w:r>
          </w:p>
        </w:tc>
        <w:tc>
          <w:tcPr>
            <w:tcW w:w="1446" w:type="dxa"/>
            <w:vMerge w:val="continue"/>
            <w:tcBorders>
              <w:bottom w:val="single" w:sz="8" w:space="0" w:color="000001"/>
              <w:insideH w:val="single" w:sz="8" w:space="0" w:color="000001"/>
            </w:tcBorders>
            <w:shd w:fill="auto" w:val="clear"/>
            <w:vAlign w:val="center"/>
          </w:tcPr>
          <w:p>
            <w:pPr>
              <w:pStyle w:val="Normal"/>
              <w:spacing w:lineRule="auto" w:line="240" w:before="0" w:after="0"/>
              <w:rPr>
                <w:rFonts w:ascii="Calibri" w:hAnsi="Calibri" w:eastAsia="Times New Roman" w:cs="Calibri"/>
                <w:color w:val="000000"/>
                <w:lang w:val="es-ES" w:eastAsia="es-ES"/>
              </w:rPr>
            </w:pPr>
            <w:r>
              <w:rPr>
                <w:rFonts w:eastAsia="Times New Roman" w:cs="Calibri"/>
                <w:color w:val="000000"/>
                <w:lang w:val="es-ES" w:eastAsia="es-ES"/>
              </w:rPr>
            </w:r>
          </w:p>
        </w:tc>
        <w:tc>
          <w:tcPr>
            <w:tcW w:w="1078" w:type="dxa"/>
            <w:tcBorders/>
            <w:shd w:color="auto" w:fill="auto" w:val="clear"/>
            <w:vAlign w:val="center"/>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13</w:t>
            </w:r>
          </w:p>
        </w:tc>
        <w:tc>
          <w:tcPr>
            <w:tcW w:w="1006" w:type="dxa"/>
            <w:tcBorders/>
            <w:shd w:color="auto" w:fill="auto" w:val="clear"/>
            <w:vAlign w:val="center"/>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21.67</w:t>
            </w:r>
          </w:p>
        </w:tc>
        <w:tc>
          <w:tcPr>
            <w:tcW w:w="912" w:type="dxa"/>
            <w:vMerge w:val="continue"/>
            <w:tcBorders>
              <w:bottom w:val="single" w:sz="8" w:space="0" w:color="000001"/>
              <w:insideH w:val="single" w:sz="8" w:space="0" w:color="000001"/>
            </w:tcBorders>
            <w:shd w:fill="auto" w:val="clear"/>
            <w:vAlign w:val="center"/>
          </w:tcPr>
          <w:p>
            <w:pPr>
              <w:pStyle w:val="Normal"/>
              <w:spacing w:lineRule="auto" w:line="240" w:before="0" w:after="0"/>
              <w:rPr>
                <w:rFonts w:ascii="Calibri" w:hAnsi="Calibri" w:eastAsia="Times New Roman" w:cs="Calibri"/>
                <w:color w:val="000000"/>
                <w:lang w:val="es-ES" w:eastAsia="es-ES"/>
              </w:rPr>
            </w:pPr>
            <w:r>
              <w:rPr>
                <w:rFonts w:eastAsia="Times New Roman" w:cs="Calibri"/>
                <w:color w:val="000000"/>
                <w:lang w:val="es-ES" w:eastAsia="es-ES"/>
              </w:rPr>
            </w:r>
          </w:p>
        </w:tc>
      </w:tr>
      <w:tr>
        <w:trPr>
          <w:trHeight w:val="289" w:hRule="atLeast"/>
        </w:trPr>
        <w:tc>
          <w:tcPr>
            <w:tcW w:w="1991" w:type="dxa"/>
            <w:vMerge w:val="continue"/>
            <w:tcBorders>
              <w:bottom w:val="single" w:sz="8" w:space="0" w:color="000001"/>
              <w:insideH w:val="single" w:sz="8" w:space="0" w:color="000001"/>
            </w:tcBorders>
            <w:shd w:fill="auto" w:val="clear"/>
            <w:vAlign w:val="center"/>
          </w:tcPr>
          <w:p>
            <w:pPr>
              <w:pStyle w:val="Normal"/>
              <w:spacing w:lineRule="auto" w:line="240" w:before="0" w:after="0"/>
              <w:rPr>
                <w:rFonts w:ascii="Calibri" w:hAnsi="Calibri" w:eastAsia="Times New Roman" w:cs="Calibri"/>
                <w:b/>
                <w:b/>
                <w:bCs/>
                <w:color w:val="000000"/>
                <w:lang w:val="es-ES" w:eastAsia="es-ES"/>
              </w:rPr>
            </w:pPr>
            <w:r>
              <w:rPr>
                <w:rFonts w:eastAsia="Times New Roman" w:cs="Calibri"/>
                <w:b/>
                <w:bCs/>
                <w:color w:val="000000"/>
                <w:lang w:val="es-ES" w:eastAsia="es-ES"/>
              </w:rPr>
            </w:r>
          </w:p>
        </w:tc>
        <w:tc>
          <w:tcPr>
            <w:tcW w:w="5373" w:type="dxa"/>
            <w:tcBorders>
              <w:bottom w:val="single" w:sz="8" w:space="0" w:color="00000A"/>
              <w:insideH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lang w:eastAsia="es-ES"/>
              </w:rPr>
            </w:pPr>
            <w:r>
              <w:rPr>
                <w:rFonts w:eastAsia="Times New Roman" w:cs="Calibri"/>
                <w:color w:val="000000"/>
                <w:lang w:eastAsia="es-ES"/>
              </w:rPr>
              <w:t>Poor response to treatment (low IP10 at D0)</w:t>
            </w:r>
          </w:p>
        </w:tc>
        <w:tc>
          <w:tcPr>
            <w:tcW w:w="486" w:type="dxa"/>
            <w:tcBorders>
              <w:bottom w:val="single" w:sz="8" w:space="0" w:color="00000A"/>
              <w:insideH w:val="single" w:sz="8"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13</w:t>
            </w:r>
          </w:p>
        </w:tc>
        <w:tc>
          <w:tcPr>
            <w:tcW w:w="1018" w:type="dxa"/>
            <w:tcBorders>
              <w:bottom w:val="single" w:sz="8" w:space="0" w:color="00000A"/>
              <w:insideH w:val="single" w:sz="8"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16.25</w:t>
            </w:r>
          </w:p>
        </w:tc>
        <w:tc>
          <w:tcPr>
            <w:tcW w:w="1446" w:type="dxa"/>
            <w:vMerge w:val="continue"/>
            <w:tcBorders>
              <w:bottom w:val="single" w:sz="8" w:space="0" w:color="000001"/>
              <w:insideH w:val="single" w:sz="8" w:space="0" w:color="000001"/>
            </w:tcBorders>
            <w:shd w:fill="auto" w:val="clear"/>
            <w:vAlign w:val="center"/>
          </w:tcPr>
          <w:p>
            <w:pPr>
              <w:pStyle w:val="Normal"/>
              <w:spacing w:lineRule="auto" w:line="240" w:before="0" w:after="0"/>
              <w:rPr>
                <w:rFonts w:ascii="Calibri" w:hAnsi="Calibri" w:eastAsia="Times New Roman" w:cs="Calibri"/>
                <w:color w:val="000000"/>
                <w:lang w:val="es-ES" w:eastAsia="es-ES"/>
              </w:rPr>
            </w:pPr>
            <w:r>
              <w:rPr>
                <w:rFonts w:eastAsia="Times New Roman" w:cs="Calibri"/>
                <w:color w:val="000000"/>
                <w:lang w:val="es-ES" w:eastAsia="es-ES"/>
              </w:rPr>
            </w:r>
          </w:p>
        </w:tc>
        <w:tc>
          <w:tcPr>
            <w:tcW w:w="1078" w:type="dxa"/>
            <w:tcBorders>
              <w:bottom w:val="single" w:sz="8" w:space="0" w:color="00000A"/>
              <w:insideH w:val="single" w:sz="8"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9</w:t>
            </w:r>
          </w:p>
        </w:tc>
        <w:tc>
          <w:tcPr>
            <w:tcW w:w="1006" w:type="dxa"/>
            <w:tcBorders>
              <w:bottom w:val="single" w:sz="8" w:space="0" w:color="00000A"/>
              <w:insideH w:val="single" w:sz="8"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15.00</w:t>
            </w:r>
          </w:p>
        </w:tc>
        <w:tc>
          <w:tcPr>
            <w:tcW w:w="912" w:type="dxa"/>
            <w:vMerge w:val="continue"/>
            <w:tcBorders>
              <w:bottom w:val="single" w:sz="8" w:space="0" w:color="000001"/>
              <w:insideH w:val="single" w:sz="8" w:space="0" w:color="000001"/>
            </w:tcBorders>
            <w:shd w:fill="auto" w:val="clear"/>
            <w:vAlign w:val="center"/>
          </w:tcPr>
          <w:p>
            <w:pPr>
              <w:pStyle w:val="Normal"/>
              <w:spacing w:lineRule="auto" w:line="240" w:before="0" w:after="0"/>
              <w:rPr>
                <w:rFonts w:ascii="Calibri" w:hAnsi="Calibri" w:eastAsia="Times New Roman" w:cs="Calibri"/>
                <w:color w:val="000000"/>
                <w:lang w:val="es-ES" w:eastAsia="es-ES"/>
              </w:rPr>
            </w:pPr>
            <w:r>
              <w:rPr>
                <w:rFonts w:eastAsia="Times New Roman" w:cs="Calibri"/>
                <w:color w:val="000000"/>
                <w:lang w:val="es-ES" w:eastAsia="es-ES"/>
              </w:rPr>
            </w:r>
          </w:p>
        </w:tc>
      </w:tr>
      <w:tr>
        <w:trPr>
          <w:trHeight w:val="281" w:hRule="atLeast"/>
        </w:trPr>
        <w:tc>
          <w:tcPr>
            <w:tcW w:w="1991" w:type="dxa"/>
            <w:vMerge w:val="restart"/>
            <w:tcBorders>
              <w:bottom w:val="single" w:sz="8" w:space="0" w:color="000001"/>
              <w:insideH w:val="single" w:sz="8" w:space="0" w:color="000001"/>
            </w:tcBorders>
            <w:shd w:color="auto" w:fill="auto" w:val="clear"/>
            <w:vAlign w:val="center"/>
          </w:tcPr>
          <w:p>
            <w:pPr>
              <w:pStyle w:val="Normal"/>
              <w:spacing w:lineRule="auto" w:line="240" w:before="0" w:after="0"/>
              <w:jc w:val="center"/>
              <w:rPr>
                <w:rFonts w:ascii="Calibri" w:hAnsi="Calibri" w:eastAsia="Times New Roman" w:cs="Calibri"/>
                <w:b/>
                <w:b/>
                <w:bCs/>
                <w:color w:val="000000"/>
                <w:lang w:val="es-ES" w:eastAsia="es-ES"/>
              </w:rPr>
            </w:pPr>
            <w:r>
              <w:rPr>
                <w:rFonts w:eastAsia="Times New Roman" w:cs="Calibri"/>
                <w:b/>
                <w:bCs/>
                <w:color w:val="000000"/>
                <w:lang w:val="es-ES" w:eastAsia="es-ES"/>
              </w:rPr>
              <w:t>Clinically diagnosed TB (n=41)</w:t>
            </w:r>
          </w:p>
        </w:tc>
        <w:tc>
          <w:tcPr>
            <w:tcW w:w="5373" w:type="dxa"/>
            <w:tcBorders/>
            <w:shd w:color="auto" w:fill="auto" w:val="clear"/>
            <w:vAlign w:val="bottom"/>
          </w:tcPr>
          <w:p>
            <w:pPr>
              <w:pStyle w:val="Normal"/>
              <w:spacing w:lineRule="auto" w:line="240" w:before="0" w:after="0"/>
              <w:rPr>
                <w:rFonts w:ascii="Calibri" w:hAnsi="Calibri" w:eastAsia="Times New Roman" w:cs="Calibri"/>
                <w:color w:val="000000"/>
                <w:lang w:eastAsia="es-ES"/>
              </w:rPr>
            </w:pPr>
            <w:r>
              <w:rPr>
                <w:rFonts w:eastAsia="Times New Roman" w:cs="Calibri"/>
                <w:color w:val="000000"/>
                <w:lang w:eastAsia="es-ES"/>
              </w:rPr>
              <w:t>Response to treatment (decline &gt;300pg/ml)</w:t>
            </w:r>
          </w:p>
        </w:tc>
        <w:tc>
          <w:tcPr>
            <w:tcW w:w="486" w:type="dxa"/>
            <w:tcBorders/>
            <w:shd w:color="auto" w:fill="auto" w:val="clear"/>
            <w:vAlign w:val="bottom"/>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13</w:t>
            </w:r>
          </w:p>
        </w:tc>
        <w:tc>
          <w:tcPr>
            <w:tcW w:w="1018" w:type="dxa"/>
            <w:tcBorders/>
            <w:shd w:color="auto" w:fill="auto" w:val="clear"/>
            <w:vAlign w:val="bottom"/>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31.71</w:t>
            </w:r>
          </w:p>
        </w:tc>
        <w:tc>
          <w:tcPr>
            <w:tcW w:w="1446" w:type="dxa"/>
            <w:vMerge w:val="continue"/>
            <w:tcBorders>
              <w:bottom w:val="single" w:sz="8" w:space="0" w:color="000001"/>
              <w:insideH w:val="single" w:sz="8" w:space="0" w:color="000001"/>
            </w:tcBorders>
            <w:shd w:fill="auto" w:val="clear"/>
            <w:vAlign w:val="center"/>
          </w:tcPr>
          <w:p>
            <w:pPr>
              <w:pStyle w:val="Normal"/>
              <w:spacing w:lineRule="auto" w:line="240" w:before="0" w:after="0"/>
              <w:rPr>
                <w:rFonts w:ascii="Calibri" w:hAnsi="Calibri" w:eastAsia="Times New Roman" w:cs="Calibri"/>
                <w:color w:val="000000"/>
                <w:lang w:val="es-ES" w:eastAsia="es-ES"/>
              </w:rPr>
            </w:pPr>
            <w:r>
              <w:rPr>
                <w:rFonts w:eastAsia="Times New Roman" w:cs="Calibri"/>
                <w:color w:val="000000"/>
                <w:lang w:val="es-ES" w:eastAsia="es-ES"/>
              </w:rPr>
            </w:r>
          </w:p>
        </w:tc>
        <w:tc>
          <w:tcPr>
            <w:tcW w:w="1078" w:type="dxa"/>
            <w:tcBorders/>
            <w:shd w:color="auto" w:fill="auto" w:val="clear"/>
            <w:vAlign w:val="center"/>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13</w:t>
            </w:r>
          </w:p>
        </w:tc>
        <w:tc>
          <w:tcPr>
            <w:tcW w:w="1006" w:type="dxa"/>
            <w:tcBorders/>
            <w:shd w:color="auto" w:fill="auto" w:val="clear"/>
            <w:vAlign w:val="center"/>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31.71</w:t>
            </w:r>
          </w:p>
        </w:tc>
        <w:tc>
          <w:tcPr>
            <w:tcW w:w="912" w:type="dxa"/>
            <w:vMerge w:val="continue"/>
            <w:tcBorders>
              <w:bottom w:val="single" w:sz="8" w:space="0" w:color="000001"/>
              <w:insideH w:val="single" w:sz="8" w:space="0" w:color="000001"/>
            </w:tcBorders>
            <w:shd w:fill="auto" w:val="clear"/>
            <w:vAlign w:val="center"/>
          </w:tcPr>
          <w:p>
            <w:pPr>
              <w:pStyle w:val="Normal"/>
              <w:spacing w:lineRule="auto" w:line="240" w:before="0" w:after="0"/>
              <w:rPr>
                <w:rFonts w:ascii="Calibri" w:hAnsi="Calibri" w:eastAsia="Times New Roman" w:cs="Calibri"/>
                <w:color w:val="000000"/>
                <w:lang w:val="es-ES" w:eastAsia="es-ES"/>
              </w:rPr>
            </w:pPr>
            <w:r>
              <w:rPr>
                <w:rFonts w:eastAsia="Times New Roman" w:cs="Calibri"/>
                <w:color w:val="000000"/>
                <w:lang w:val="es-ES" w:eastAsia="es-ES"/>
              </w:rPr>
            </w:r>
          </w:p>
        </w:tc>
      </w:tr>
      <w:tr>
        <w:trPr>
          <w:trHeight w:val="281" w:hRule="atLeast"/>
        </w:trPr>
        <w:tc>
          <w:tcPr>
            <w:tcW w:w="1991" w:type="dxa"/>
            <w:vMerge w:val="continue"/>
            <w:tcBorders>
              <w:bottom w:val="single" w:sz="8" w:space="0" w:color="000001"/>
              <w:insideH w:val="single" w:sz="8" w:space="0" w:color="000001"/>
            </w:tcBorders>
            <w:shd w:fill="auto" w:val="clear"/>
            <w:vAlign w:val="center"/>
          </w:tcPr>
          <w:p>
            <w:pPr>
              <w:pStyle w:val="Normal"/>
              <w:spacing w:lineRule="auto" w:line="240" w:before="0" w:after="0"/>
              <w:rPr>
                <w:rFonts w:ascii="Calibri" w:hAnsi="Calibri" w:eastAsia="Times New Roman" w:cs="Calibri"/>
                <w:b/>
                <w:b/>
                <w:bCs/>
                <w:color w:val="000000"/>
                <w:lang w:val="es-ES" w:eastAsia="es-ES"/>
              </w:rPr>
            </w:pPr>
            <w:r>
              <w:rPr>
                <w:rFonts w:eastAsia="Times New Roman" w:cs="Calibri"/>
                <w:b/>
                <w:bCs/>
                <w:color w:val="000000"/>
                <w:lang w:val="es-ES" w:eastAsia="es-ES"/>
              </w:rPr>
            </w:r>
          </w:p>
        </w:tc>
        <w:tc>
          <w:tcPr>
            <w:tcW w:w="5373" w:type="dxa"/>
            <w:tcBorders/>
            <w:shd w:color="auto" w:fill="auto" w:val="clear"/>
            <w:vAlign w:val="bottom"/>
          </w:tcPr>
          <w:p>
            <w:pPr>
              <w:pStyle w:val="Normal"/>
              <w:spacing w:lineRule="auto" w:line="240" w:before="0" w:after="0"/>
              <w:rPr>
                <w:rFonts w:ascii="Calibri" w:hAnsi="Calibri" w:eastAsia="Times New Roman" w:cs="Calibri"/>
                <w:color w:val="000000"/>
                <w:lang w:eastAsia="es-ES"/>
              </w:rPr>
            </w:pPr>
            <w:r>
              <w:rPr>
                <w:rFonts w:eastAsia="Times New Roman" w:cs="Calibri"/>
                <w:color w:val="000000"/>
                <w:lang w:eastAsia="es-ES"/>
              </w:rPr>
              <w:t>Poor response to treatment (decline &lt;300pg/ml)</w:t>
            </w:r>
          </w:p>
        </w:tc>
        <w:tc>
          <w:tcPr>
            <w:tcW w:w="486" w:type="dxa"/>
            <w:tcBorders/>
            <w:shd w:color="auto" w:fill="auto" w:val="clear"/>
            <w:vAlign w:val="bottom"/>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24</w:t>
            </w:r>
          </w:p>
        </w:tc>
        <w:tc>
          <w:tcPr>
            <w:tcW w:w="1018" w:type="dxa"/>
            <w:tcBorders/>
            <w:shd w:color="auto" w:fill="auto" w:val="clear"/>
            <w:vAlign w:val="bottom"/>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58.54</w:t>
            </w:r>
          </w:p>
        </w:tc>
        <w:tc>
          <w:tcPr>
            <w:tcW w:w="1446" w:type="dxa"/>
            <w:vMerge w:val="continue"/>
            <w:tcBorders>
              <w:bottom w:val="single" w:sz="8" w:space="0" w:color="000001"/>
              <w:insideH w:val="single" w:sz="8" w:space="0" w:color="000001"/>
            </w:tcBorders>
            <w:shd w:fill="auto" w:val="clear"/>
            <w:vAlign w:val="center"/>
          </w:tcPr>
          <w:p>
            <w:pPr>
              <w:pStyle w:val="Normal"/>
              <w:spacing w:lineRule="auto" w:line="240" w:before="0" w:after="0"/>
              <w:rPr>
                <w:rFonts w:ascii="Calibri" w:hAnsi="Calibri" w:eastAsia="Times New Roman" w:cs="Calibri"/>
                <w:color w:val="000000"/>
                <w:lang w:val="es-ES" w:eastAsia="es-ES"/>
              </w:rPr>
            </w:pPr>
            <w:r>
              <w:rPr>
                <w:rFonts w:eastAsia="Times New Roman" w:cs="Calibri"/>
                <w:color w:val="000000"/>
                <w:lang w:val="es-ES" w:eastAsia="es-ES"/>
              </w:rPr>
            </w:r>
          </w:p>
        </w:tc>
        <w:tc>
          <w:tcPr>
            <w:tcW w:w="1078" w:type="dxa"/>
            <w:tcBorders/>
            <w:shd w:color="auto" w:fill="auto" w:val="clear"/>
            <w:vAlign w:val="center"/>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24</w:t>
            </w:r>
          </w:p>
        </w:tc>
        <w:tc>
          <w:tcPr>
            <w:tcW w:w="1006" w:type="dxa"/>
            <w:tcBorders/>
            <w:shd w:color="auto" w:fill="auto" w:val="clear"/>
            <w:vAlign w:val="center"/>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58.54</w:t>
            </w:r>
          </w:p>
        </w:tc>
        <w:tc>
          <w:tcPr>
            <w:tcW w:w="912" w:type="dxa"/>
            <w:vMerge w:val="continue"/>
            <w:tcBorders>
              <w:bottom w:val="single" w:sz="8" w:space="0" w:color="000001"/>
              <w:insideH w:val="single" w:sz="8" w:space="0" w:color="000001"/>
            </w:tcBorders>
            <w:shd w:fill="auto" w:val="clear"/>
            <w:vAlign w:val="center"/>
          </w:tcPr>
          <w:p>
            <w:pPr>
              <w:pStyle w:val="Normal"/>
              <w:spacing w:lineRule="auto" w:line="240" w:before="0" w:after="0"/>
              <w:rPr>
                <w:rFonts w:ascii="Calibri" w:hAnsi="Calibri" w:eastAsia="Times New Roman" w:cs="Calibri"/>
                <w:color w:val="000000"/>
                <w:lang w:val="es-ES" w:eastAsia="es-ES"/>
              </w:rPr>
            </w:pPr>
            <w:r>
              <w:rPr>
                <w:rFonts w:eastAsia="Times New Roman" w:cs="Calibri"/>
                <w:color w:val="000000"/>
                <w:lang w:val="es-ES" w:eastAsia="es-ES"/>
              </w:rPr>
            </w:r>
          </w:p>
        </w:tc>
      </w:tr>
      <w:tr>
        <w:trPr>
          <w:trHeight w:val="289" w:hRule="atLeast"/>
        </w:trPr>
        <w:tc>
          <w:tcPr>
            <w:tcW w:w="1991" w:type="dxa"/>
            <w:vMerge w:val="continue"/>
            <w:tcBorders>
              <w:bottom w:val="single" w:sz="8" w:space="0" w:color="000001"/>
              <w:insideH w:val="single" w:sz="8" w:space="0" w:color="000001"/>
            </w:tcBorders>
            <w:shd w:fill="auto" w:val="clear"/>
            <w:vAlign w:val="center"/>
          </w:tcPr>
          <w:p>
            <w:pPr>
              <w:pStyle w:val="Normal"/>
              <w:spacing w:lineRule="auto" w:line="240" w:before="0" w:after="0"/>
              <w:rPr>
                <w:rFonts w:ascii="Calibri" w:hAnsi="Calibri" w:eastAsia="Times New Roman" w:cs="Calibri"/>
                <w:b/>
                <w:b/>
                <w:bCs/>
                <w:color w:val="000000"/>
                <w:lang w:val="es-ES" w:eastAsia="es-ES"/>
              </w:rPr>
            </w:pPr>
            <w:r>
              <w:rPr>
                <w:rFonts w:eastAsia="Times New Roman" w:cs="Calibri"/>
                <w:b/>
                <w:bCs/>
                <w:color w:val="000000"/>
                <w:lang w:val="es-ES" w:eastAsia="es-ES"/>
              </w:rPr>
            </w:r>
          </w:p>
        </w:tc>
        <w:tc>
          <w:tcPr>
            <w:tcW w:w="5373" w:type="dxa"/>
            <w:tcBorders>
              <w:bottom w:val="single" w:sz="8" w:space="0" w:color="00000A"/>
              <w:insideH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lang w:eastAsia="es-ES"/>
              </w:rPr>
            </w:pPr>
            <w:r>
              <w:rPr>
                <w:rFonts w:eastAsia="Times New Roman" w:cs="Calibri"/>
                <w:color w:val="000000"/>
                <w:lang w:eastAsia="es-ES"/>
              </w:rPr>
              <w:t>Poor response to treatment (low IP10 at D0)</w:t>
            </w:r>
          </w:p>
        </w:tc>
        <w:tc>
          <w:tcPr>
            <w:tcW w:w="486" w:type="dxa"/>
            <w:tcBorders>
              <w:bottom w:val="single" w:sz="8" w:space="0" w:color="00000A"/>
              <w:insideH w:val="single" w:sz="8"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4</w:t>
            </w:r>
          </w:p>
        </w:tc>
        <w:tc>
          <w:tcPr>
            <w:tcW w:w="1018" w:type="dxa"/>
            <w:tcBorders>
              <w:bottom w:val="single" w:sz="8" w:space="0" w:color="00000A"/>
              <w:insideH w:val="single" w:sz="8"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9.76</w:t>
            </w:r>
          </w:p>
        </w:tc>
        <w:tc>
          <w:tcPr>
            <w:tcW w:w="1446" w:type="dxa"/>
            <w:vMerge w:val="continue"/>
            <w:tcBorders>
              <w:bottom w:val="single" w:sz="8" w:space="0" w:color="000001"/>
              <w:insideH w:val="single" w:sz="8" w:space="0" w:color="000001"/>
            </w:tcBorders>
            <w:shd w:fill="auto" w:val="clear"/>
            <w:vAlign w:val="center"/>
          </w:tcPr>
          <w:p>
            <w:pPr>
              <w:pStyle w:val="Normal"/>
              <w:spacing w:lineRule="auto" w:line="240" w:before="0" w:after="0"/>
              <w:rPr>
                <w:rFonts w:ascii="Calibri" w:hAnsi="Calibri" w:eastAsia="Times New Roman" w:cs="Calibri"/>
                <w:color w:val="000000"/>
                <w:lang w:val="es-ES" w:eastAsia="es-ES"/>
              </w:rPr>
            </w:pPr>
            <w:r>
              <w:rPr>
                <w:rFonts w:eastAsia="Times New Roman" w:cs="Calibri"/>
                <w:color w:val="000000"/>
                <w:lang w:val="es-ES" w:eastAsia="es-ES"/>
              </w:rPr>
            </w:r>
          </w:p>
        </w:tc>
        <w:tc>
          <w:tcPr>
            <w:tcW w:w="1078" w:type="dxa"/>
            <w:tcBorders>
              <w:bottom w:val="single" w:sz="8" w:space="0" w:color="00000A"/>
              <w:insideH w:val="single" w:sz="8"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4</w:t>
            </w:r>
          </w:p>
        </w:tc>
        <w:tc>
          <w:tcPr>
            <w:tcW w:w="1006" w:type="dxa"/>
            <w:tcBorders>
              <w:bottom w:val="single" w:sz="8" w:space="0" w:color="00000A"/>
              <w:insideH w:val="single" w:sz="8"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9.76</w:t>
            </w:r>
          </w:p>
        </w:tc>
        <w:tc>
          <w:tcPr>
            <w:tcW w:w="912" w:type="dxa"/>
            <w:vMerge w:val="continue"/>
            <w:tcBorders>
              <w:bottom w:val="single" w:sz="8" w:space="0" w:color="000001"/>
              <w:insideH w:val="single" w:sz="8" w:space="0" w:color="000001"/>
            </w:tcBorders>
            <w:shd w:fill="auto" w:val="clear"/>
            <w:vAlign w:val="center"/>
          </w:tcPr>
          <w:p>
            <w:pPr>
              <w:pStyle w:val="Normal"/>
              <w:spacing w:lineRule="auto" w:line="240" w:before="0" w:after="0"/>
              <w:rPr>
                <w:rFonts w:ascii="Calibri" w:hAnsi="Calibri" w:eastAsia="Times New Roman" w:cs="Calibri"/>
                <w:color w:val="000000"/>
                <w:lang w:val="es-ES" w:eastAsia="es-ES"/>
              </w:rPr>
            </w:pPr>
            <w:r>
              <w:rPr>
                <w:rFonts w:eastAsia="Times New Roman" w:cs="Calibri"/>
                <w:color w:val="000000"/>
                <w:lang w:val="es-ES" w:eastAsia="es-ES"/>
              </w:rPr>
            </w:r>
          </w:p>
        </w:tc>
      </w:tr>
    </w:tbl>
    <w:p>
      <w:pPr>
        <w:pStyle w:val="Normal"/>
        <w:spacing w:lineRule="auto" w:line="360" w:before="0" w:after="0"/>
        <w:rPr>
          <w:rFonts w:ascii="Arial" w:hAnsi="Arial" w:cs="Arial"/>
          <w:b/>
          <w:b/>
        </w:rPr>
      </w:pPr>
      <w:r>
        <w:rPr>
          <w:rFonts w:cs="Arial" w:ascii="Arial" w:hAnsi="Arial"/>
          <w:b/>
        </w:rPr>
      </w:r>
    </w:p>
    <w:tbl>
      <w:tblPr>
        <w:tblW w:w="11360" w:type="dxa"/>
        <w:jc w:val="left"/>
        <w:tblInd w:w="0" w:type="dxa"/>
        <w:tblBorders>
          <w:bottom w:val="single" w:sz="8" w:space="0" w:color="00000A"/>
          <w:insideH w:val="single" w:sz="8" w:space="0" w:color="00000A"/>
        </w:tblBorders>
        <w:tblCellMar>
          <w:top w:w="0" w:type="dxa"/>
          <w:left w:w="70" w:type="dxa"/>
          <w:bottom w:w="0" w:type="dxa"/>
          <w:right w:w="70" w:type="dxa"/>
        </w:tblCellMar>
        <w:tblLook w:val="04a0" w:noVBand="1" w:noHBand="0" w:lastColumn="0" w:firstColumn="1" w:lastRow="0" w:firstRow="1"/>
      </w:tblPr>
      <w:tblGrid>
        <w:gridCol w:w="1499"/>
        <w:gridCol w:w="3421"/>
        <w:gridCol w:w="5240"/>
        <w:gridCol w:w="580"/>
        <w:gridCol w:w="620"/>
      </w:tblGrid>
      <w:tr>
        <w:trPr>
          <w:trHeight w:val="293" w:hRule="atLeast"/>
        </w:trPr>
        <w:tc>
          <w:tcPr>
            <w:tcW w:w="1499" w:type="dxa"/>
            <w:tcBorders>
              <w:bottom w:val="single" w:sz="8" w:space="0" w:color="00000A"/>
              <w:insideH w:val="single" w:sz="8" w:space="0" w:color="00000A"/>
            </w:tcBorders>
            <w:shd w:color="auto" w:fill="auto" w:val="clear"/>
            <w:vAlign w:val="bottom"/>
          </w:tcPr>
          <w:p>
            <w:pPr>
              <w:pStyle w:val="Normal"/>
              <w:spacing w:lineRule="auto" w:line="240" w:before="0" w:after="0"/>
              <w:rPr>
                <w:rFonts w:ascii="Calibri" w:hAnsi="Calibri" w:eastAsia="Times New Roman" w:cs="Calibri"/>
                <w:b/>
                <w:b/>
                <w:bCs/>
                <w:color w:val="000000"/>
                <w:lang w:val="es-ES" w:eastAsia="es-ES"/>
              </w:rPr>
            </w:pPr>
            <w:r>
              <w:fldChar w:fldCharType="begin"/>
            </w:r>
            <w:r>
              <w:instrText>LINK Excel.Sheet.12 "C:\\Users\\Alberto\\Desktop\\Results TRIAGEM 06032017.xlsx" "Prediction IP10 Kinetics!F3C1:F15C5" \a \f 4 \h  \* MERGEFORMAT</w:instrText>
            </w:r>
            <w:r>
              <w:fldChar w:fldCharType="separate"/>
            </w:r>
            <w:bookmarkStart w:id="32" w:name="__Fieldmark__2121_1494798506"/>
            <w:r>
              <w:rPr/>
              <w:t>X</w:t>
            </w:r>
            <w:bookmarkEnd w:id="32"/>
            <w:r>
              <w:rPr>
                <w:rFonts w:eastAsia="Times New Roman" w:cs="Calibri"/>
                <w:b/>
                <w:bCs/>
                <w:color w:val="000000"/>
                <w:lang w:val="es-ES" w:eastAsia="es-ES"/>
              </w:rPr>
              <w:t> </w:t>
            </w:r>
          </w:p>
        </w:tc>
        <w:tc>
          <w:tcPr>
            <w:tcW w:w="3421" w:type="dxa"/>
            <w:tcBorders>
              <w:bottom w:val="single" w:sz="8" w:space="0" w:color="00000A"/>
              <w:insideH w:val="single" w:sz="8" w:space="0" w:color="00000A"/>
            </w:tcBorders>
            <w:shd w:color="auto" w:fill="auto" w:val="clear"/>
            <w:vAlign w:val="bottom"/>
          </w:tcPr>
          <w:p>
            <w:pPr>
              <w:pStyle w:val="Normal"/>
              <w:spacing w:lineRule="auto" w:line="240" w:before="0" w:after="0"/>
              <w:rPr>
                <w:rFonts w:ascii="Calibri" w:hAnsi="Calibri" w:eastAsia="Times New Roman" w:cs="Calibri"/>
                <w:b/>
                <w:b/>
                <w:bCs/>
                <w:color w:val="000000"/>
                <w:lang w:val="es-ES" w:eastAsia="es-ES"/>
              </w:rPr>
            </w:pPr>
            <w:r>
              <w:rPr>
                <w:rFonts w:eastAsia="Times New Roman" w:cs="Calibri"/>
                <w:b/>
                <w:bCs/>
                <w:color w:val="000000"/>
                <w:lang w:val="es-ES" w:eastAsia="es-ES"/>
              </w:rPr>
              <w:t> </w:t>
            </w:r>
          </w:p>
        </w:tc>
        <w:tc>
          <w:tcPr>
            <w:tcW w:w="5240" w:type="dxa"/>
            <w:tcBorders>
              <w:bottom w:val="single" w:sz="8" w:space="0" w:color="00000A"/>
              <w:insideH w:val="single" w:sz="8" w:space="0" w:color="00000A"/>
            </w:tcBorders>
            <w:shd w:color="auto" w:fill="auto" w:val="clear"/>
            <w:vAlign w:val="bottom"/>
          </w:tcPr>
          <w:p>
            <w:pPr>
              <w:pStyle w:val="Normal"/>
              <w:spacing w:lineRule="auto" w:line="240" w:before="0" w:after="0"/>
              <w:rPr>
                <w:rFonts w:ascii="Calibri" w:hAnsi="Calibri" w:eastAsia="Times New Roman" w:cs="Calibri"/>
                <w:b/>
                <w:b/>
                <w:bCs/>
                <w:color w:val="000000"/>
                <w:lang w:eastAsia="es-ES"/>
              </w:rPr>
            </w:pPr>
            <w:r>
              <w:rPr>
                <w:rFonts w:eastAsia="Times New Roman" w:cs="Calibri"/>
                <w:b/>
                <w:bCs/>
                <w:color w:val="000000"/>
                <w:lang w:eastAsia="es-ES"/>
              </w:rPr>
              <w:t>TB treatment response based on IP-10 kinetics D0-D7</w:t>
            </w:r>
          </w:p>
        </w:tc>
        <w:tc>
          <w:tcPr>
            <w:tcW w:w="580" w:type="dxa"/>
            <w:tcBorders>
              <w:bottom w:val="single" w:sz="8" w:space="0" w:color="00000A"/>
              <w:insideH w:val="single" w:sz="8" w:space="0" w:color="00000A"/>
            </w:tcBorders>
            <w:shd w:color="auto" w:fill="auto" w:val="clear"/>
            <w:vAlign w:val="bottom"/>
          </w:tcPr>
          <w:p>
            <w:pPr>
              <w:pStyle w:val="Normal"/>
              <w:spacing w:lineRule="auto" w:line="240" w:before="0" w:after="0"/>
              <w:jc w:val="center"/>
              <w:rPr>
                <w:rFonts w:ascii="Calibri" w:hAnsi="Calibri" w:eastAsia="Times New Roman" w:cs="Calibri"/>
                <w:b/>
                <w:b/>
                <w:bCs/>
                <w:color w:val="000000"/>
                <w:lang w:val="es-ES" w:eastAsia="es-ES"/>
              </w:rPr>
            </w:pPr>
            <w:r>
              <w:rPr>
                <w:rFonts w:eastAsia="Times New Roman" w:cs="Calibri"/>
                <w:b/>
                <w:bCs/>
                <w:color w:val="000000"/>
                <w:lang w:val="es-ES" w:eastAsia="es-ES"/>
              </w:rPr>
              <w:t>n</w:t>
            </w:r>
          </w:p>
        </w:tc>
        <w:tc>
          <w:tcPr>
            <w:tcW w:w="620" w:type="dxa"/>
            <w:tcBorders>
              <w:bottom w:val="single" w:sz="8" w:space="0" w:color="00000A"/>
              <w:insideH w:val="single" w:sz="8" w:space="0" w:color="00000A"/>
            </w:tcBorders>
            <w:shd w:color="auto" w:fill="auto" w:val="clear"/>
            <w:vAlign w:val="bottom"/>
          </w:tcPr>
          <w:p>
            <w:pPr>
              <w:pStyle w:val="Normal"/>
              <w:spacing w:lineRule="auto" w:line="240" w:before="0" w:after="0"/>
              <w:jc w:val="center"/>
              <w:rPr>
                <w:rFonts w:ascii="Calibri" w:hAnsi="Calibri" w:eastAsia="Times New Roman" w:cs="Calibri"/>
                <w:b/>
                <w:b/>
                <w:bCs/>
                <w:color w:val="000000"/>
                <w:lang w:val="es-ES" w:eastAsia="es-ES"/>
              </w:rPr>
            </w:pPr>
            <w:r>
              <w:rPr>
                <w:rFonts w:eastAsia="Times New Roman" w:cs="Calibri"/>
                <w:b/>
                <w:bCs/>
                <w:color w:val="000000"/>
                <w:lang w:val="es-ES" w:eastAsia="es-ES"/>
              </w:rPr>
              <w:t>%</w:t>
            </w:r>
          </w:p>
        </w:tc>
      </w:tr>
      <w:tr>
        <w:trPr>
          <w:trHeight w:val="285" w:hRule="atLeast"/>
        </w:trPr>
        <w:tc>
          <w:tcPr>
            <w:tcW w:w="1499" w:type="dxa"/>
            <w:vMerge w:val="restart"/>
            <w:tcBorders>
              <w:bottom w:val="single" w:sz="8" w:space="0" w:color="000001"/>
              <w:insideH w:val="single" w:sz="8" w:space="0" w:color="000001"/>
            </w:tcBorders>
            <w:shd w:color="auto" w:fill="auto" w:val="clear"/>
            <w:vAlign w:val="center"/>
          </w:tcPr>
          <w:p>
            <w:pPr>
              <w:pStyle w:val="Normal"/>
              <w:spacing w:lineRule="auto" w:line="240" w:before="0" w:after="0"/>
              <w:jc w:val="center"/>
              <w:rPr>
                <w:rFonts w:ascii="Calibri" w:hAnsi="Calibri" w:eastAsia="Times New Roman" w:cs="Calibri"/>
                <w:b/>
                <w:b/>
                <w:bCs/>
                <w:color w:val="000000"/>
                <w:lang w:val="es-ES" w:eastAsia="es-ES"/>
              </w:rPr>
            </w:pPr>
            <w:r>
              <w:rPr>
                <w:rFonts w:eastAsia="Times New Roman" w:cs="Calibri"/>
                <w:b/>
                <w:bCs/>
                <w:color w:val="000000"/>
                <w:lang w:val="es-ES" w:eastAsia="es-ES"/>
              </w:rPr>
              <w:t>All cases</w:t>
            </w:r>
          </w:p>
        </w:tc>
        <w:tc>
          <w:tcPr>
            <w:tcW w:w="3421" w:type="dxa"/>
            <w:vMerge w:val="restart"/>
            <w:tcBorders/>
            <w:shd w:color="auto" w:fill="auto" w:val="clear"/>
            <w:vAlign w:val="center"/>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Bacteriologically confirmed TB (n=77)</w:t>
            </w:r>
          </w:p>
        </w:tc>
        <w:tc>
          <w:tcPr>
            <w:tcW w:w="5240" w:type="dxa"/>
            <w:tcBorders/>
            <w:shd w:color="auto" w:fill="auto" w:val="clear"/>
            <w:vAlign w:val="bottom"/>
          </w:tcPr>
          <w:p>
            <w:pPr>
              <w:pStyle w:val="Normal"/>
              <w:spacing w:lineRule="auto" w:line="240" w:before="0" w:after="0"/>
              <w:rPr>
                <w:rFonts w:ascii="Calibri" w:hAnsi="Calibri" w:eastAsia="Times New Roman" w:cs="Calibri"/>
                <w:color w:val="000000"/>
                <w:lang w:eastAsia="es-ES"/>
              </w:rPr>
            </w:pPr>
            <w:r>
              <w:rPr>
                <w:rFonts w:eastAsia="Times New Roman" w:cs="Calibri"/>
                <w:color w:val="000000"/>
                <w:lang w:eastAsia="es-ES"/>
              </w:rPr>
              <w:t>Response to treatment (decline &gt;300pg/ml)</w:t>
            </w:r>
          </w:p>
        </w:tc>
        <w:tc>
          <w:tcPr>
            <w:tcW w:w="580" w:type="dxa"/>
            <w:tcBorders/>
            <w:shd w:color="auto" w:fill="auto" w:val="clear"/>
            <w:vAlign w:val="center"/>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48</w:t>
            </w:r>
          </w:p>
        </w:tc>
        <w:tc>
          <w:tcPr>
            <w:tcW w:w="620" w:type="dxa"/>
            <w:tcBorders/>
            <w:shd w:color="auto" w:fill="auto" w:val="clear"/>
            <w:vAlign w:val="bottom"/>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62.3</w:t>
            </w:r>
          </w:p>
        </w:tc>
      </w:tr>
      <w:tr>
        <w:trPr>
          <w:trHeight w:val="285" w:hRule="atLeast"/>
        </w:trPr>
        <w:tc>
          <w:tcPr>
            <w:tcW w:w="1499" w:type="dxa"/>
            <w:vMerge w:val="continue"/>
            <w:tcBorders>
              <w:bottom w:val="single" w:sz="8" w:space="0" w:color="000001"/>
              <w:insideH w:val="single" w:sz="8" w:space="0" w:color="000001"/>
            </w:tcBorders>
            <w:shd w:fill="auto" w:val="clear"/>
            <w:vAlign w:val="center"/>
          </w:tcPr>
          <w:p>
            <w:pPr>
              <w:pStyle w:val="Normal"/>
              <w:spacing w:lineRule="auto" w:line="240" w:before="0" w:after="0"/>
              <w:rPr>
                <w:rFonts w:ascii="Calibri" w:hAnsi="Calibri" w:eastAsia="Times New Roman" w:cs="Calibri"/>
                <w:b/>
                <w:b/>
                <w:bCs/>
                <w:color w:val="000000"/>
                <w:lang w:val="es-ES" w:eastAsia="es-ES"/>
              </w:rPr>
            </w:pPr>
            <w:r>
              <w:rPr>
                <w:rFonts w:eastAsia="Times New Roman" w:cs="Calibri"/>
                <w:b/>
                <w:bCs/>
                <w:color w:val="000000"/>
                <w:lang w:val="es-ES" w:eastAsia="es-ES"/>
              </w:rPr>
            </w:r>
          </w:p>
        </w:tc>
        <w:tc>
          <w:tcPr>
            <w:tcW w:w="3421" w:type="dxa"/>
            <w:vMerge w:val="continue"/>
            <w:tcBorders/>
            <w:shd w:fill="auto" w:val="clear"/>
            <w:vAlign w:val="center"/>
          </w:tcPr>
          <w:p>
            <w:pPr>
              <w:pStyle w:val="Normal"/>
              <w:spacing w:lineRule="auto" w:line="240" w:before="0" w:after="0"/>
              <w:rPr>
                <w:rFonts w:ascii="Calibri" w:hAnsi="Calibri" w:eastAsia="Times New Roman" w:cs="Calibri"/>
                <w:color w:val="000000"/>
                <w:lang w:val="es-ES" w:eastAsia="es-ES"/>
              </w:rPr>
            </w:pPr>
            <w:r>
              <w:rPr>
                <w:rFonts w:eastAsia="Times New Roman" w:cs="Calibri"/>
                <w:color w:val="000000"/>
                <w:lang w:val="es-ES" w:eastAsia="es-ES"/>
              </w:rPr>
            </w:r>
          </w:p>
        </w:tc>
        <w:tc>
          <w:tcPr>
            <w:tcW w:w="5240" w:type="dxa"/>
            <w:tcBorders/>
            <w:shd w:color="auto" w:fill="auto" w:val="clear"/>
            <w:vAlign w:val="bottom"/>
          </w:tcPr>
          <w:p>
            <w:pPr>
              <w:pStyle w:val="Normal"/>
              <w:spacing w:lineRule="auto" w:line="240" w:before="0" w:after="0"/>
              <w:rPr>
                <w:rFonts w:ascii="Calibri" w:hAnsi="Calibri" w:eastAsia="Times New Roman" w:cs="Calibri"/>
                <w:color w:val="000000"/>
                <w:lang w:eastAsia="es-ES"/>
              </w:rPr>
            </w:pPr>
            <w:r>
              <w:rPr>
                <w:rFonts w:eastAsia="Times New Roman" w:cs="Calibri"/>
                <w:color w:val="000000"/>
                <w:lang w:eastAsia="es-ES"/>
              </w:rPr>
              <w:t>Poor response to treatment (decline &lt;300pg/ml)</w:t>
            </w:r>
          </w:p>
        </w:tc>
        <w:tc>
          <w:tcPr>
            <w:tcW w:w="580" w:type="dxa"/>
            <w:tcBorders/>
            <w:shd w:color="auto" w:fill="auto" w:val="clear"/>
            <w:vAlign w:val="center"/>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16</w:t>
            </w:r>
          </w:p>
        </w:tc>
        <w:tc>
          <w:tcPr>
            <w:tcW w:w="620" w:type="dxa"/>
            <w:tcBorders/>
            <w:shd w:color="auto" w:fill="auto" w:val="clear"/>
            <w:vAlign w:val="bottom"/>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20.8</w:t>
            </w:r>
          </w:p>
        </w:tc>
      </w:tr>
      <w:tr>
        <w:trPr>
          <w:trHeight w:val="285" w:hRule="atLeast"/>
        </w:trPr>
        <w:tc>
          <w:tcPr>
            <w:tcW w:w="1499" w:type="dxa"/>
            <w:vMerge w:val="continue"/>
            <w:tcBorders>
              <w:bottom w:val="single" w:sz="8" w:space="0" w:color="000001"/>
              <w:insideH w:val="single" w:sz="8" w:space="0" w:color="000001"/>
            </w:tcBorders>
            <w:shd w:fill="auto" w:val="clear"/>
            <w:vAlign w:val="center"/>
          </w:tcPr>
          <w:p>
            <w:pPr>
              <w:pStyle w:val="Normal"/>
              <w:spacing w:lineRule="auto" w:line="240" w:before="0" w:after="0"/>
              <w:rPr>
                <w:rFonts w:ascii="Calibri" w:hAnsi="Calibri" w:eastAsia="Times New Roman" w:cs="Calibri"/>
                <w:b/>
                <w:b/>
                <w:bCs/>
                <w:color w:val="000000"/>
                <w:lang w:val="es-ES" w:eastAsia="es-ES"/>
              </w:rPr>
            </w:pPr>
            <w:r>
              <w:rPr>
                <w:rFonts w:eastAsia="Times New Roman" w:cs="Calibri"/>
                <w:b/>
                <w:bCs/>
                <w:color w:val="000000"/>
                <w:lang w:val="es-ES" w:eastAsia="es-ES"/>
              </w:rPr>
            </w:r>
          </w:p>
        </w:tc>
        <w:tc>
          <w:tcPr>
            <w:tcW w:w="3421" w:type="dxa"/>
            <w:vMerge w:val="continue"/>
            <w:tcBorders/>
            <w:shd w:fill="auto" w:val="clear"/>
            <w:vAlign w:val="center"/>
          </w:tcPr>
          <w:p>
            <w:pPr>
              <w:pStyle w:val="Normal"/>
              <w:spacing w:lineRule="auto" w:line="240" w:before="0" w:after="0"/>
              <w:rPr>
                <w:rFonts w:ascii="Calibri" w:hAnsi="Calibri" w:eastAsia="Times New Roman" w:cs="Calibri"/>
                <w:color w:val="000000"/>
                <w:lang w:val="es-ES" w:eastAsia="es-ES"/>
              </w:rPr>
            </w:pPr>
            <w:r>
              <w:rPr>
                <w:rFonts w:eastAsia="Times New Roman" w:cs="Calibri"/>
                <w:color w:val="000000"/>
                <w:lang w:val="es-ES" w:eastAsia="es-ES"/>
              </w:rPr>
            </w:r>
          </w:p>
        </w:tc>
        <w:tc>
          <w:tcPr>
            <w:tcW w:w="5240" w:type="dxa"/>
            <w:tcBorders/>
            <w:shd w:color="auto" w:fill="auto" w:val="clear"/>
            <w:vAlign w:val="bottom"/>
          </w:tcPr>
          <w:p>
            <w:pPr>
              <w:pStyle w:val="Normal"/>
              <w:spacing w:lineRule="auto" w:line="240" w:before="0" w:after="0"/>
              <w:rPr>
                <w:rFonts w:ascii="Calibri" w:hAnsi="Calibri" w:eastAsia="Times New Roman" w:cs="Calibri"/>
                <w:color w:val="000000"/>
                <w:lang w:eastAsia="es-ES"/>
              </w:rPr>
            </w:pPr>
            <w:r>
              <w:rPr>
                <w:rFonts w:eastAsia="Times New Roman" w:cs="Calibri"/>
                <w:color w:val="000000"/>
                <w:lang w:eastAsia="es-ES"/>
              </w:rPr>
              <w:t>Poor response to treatment (low IP10 at D0)</w:t>
            </w:r>
          </w:p>
        </w:tc>
        <w:tc>
          <w:tcPr>
            <w:tcW w:w="580" w:type="dxa"/>
            <w:tcBorders/>
            <w:shd w:color="auto" w:fill="auto" w:val="clear"/>
            <w:vAlign w:val="center"/>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13</w:t>
            </w:r>
          </w:p>
        </w:tc>
        <w:tc>
          <w:tcPr>
            <w:tcW w:w="620" w:type="dxa"/>
            <w:tcBorders/>
            <w:shd w:color="auto" w:fill="auto" w:val="clear"/>
            <w:vAlign w:val="bottom"/>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16.3</w:t>
            </w:r>
          </w:p>
        </w:tc>
      </w:tr>
      <w:tr>
        <w:trPr>
          <w:trHeight w:val="293" w:hRule="atLeast"/>
        </w:trPr>
        <w:tc>
          <w:tcPr>
            <w:tcW w:w="1499" w:type="dxa"/>
            <w:vMerge w:val="continue"/>
            <w:tcBorders>
              <w:bottom w:val="single" w:sz="8" w:space="0" w:color="000001"/>
              <w:insideH w:val="single" w:sz="8" w:space="0" w:color="000001"/>
            </w:tcBorders>
            <w:shd w:fill="auto" w:val="clear"/>
            <w:vAlign w:val="center"/>
          </w:tcPr>
          <w:p>
            <w:pPr>
              <w:pStyle w:val="Normal"/>
              <w:spacing w:lineRule="auto" w:line="240" w:before="0" w:after="0"/>
              <w:rPr>
                <w:rFonts w:ascii="Calibri" w:hAnsi="Calibri" w:eastAsia="Times New Roman" w:cs="Calibri"/>
                <w:b/>
                <w:b/>
                <w:bCs/>
                <w:color w:val="000000"/>
                <w:lang w:val="es-ES" w:eastAsia="es-ES"/>
              </w:rPr>
            </w:pPr>
            <w:r>
              <w:rPr>
                <w:rFonts w:eastAsia="Times New Roman" w:cs="Calibri"/>
                <w:b/>
                <w:bCs/>
                <w:color w:val="000000"/>
                <w:lang w:val="es-ES" w:eastAsia="es-ES"/>
              </w:rPr>
            </w:r>
          </w:p>
        </w:tc>
        <w:tc>
          <w:tcPr>
            <w:tcW w:w="3421" w:type="dxa"/>
            <w:vMerge w:val="restart"/>
            <w:tcBorders>
              <w:bottom w:val="single" w:sz="8" w:space="0" w:color="000001"/>
              <w:insideH w:val="single" w:sz="8" w:space="0" w:color="000001"/>
            </w:tcBorders>
            <w:shd w:color="auto" w:fill="auto" w:val="clear"/>
            <w:vAlign w:val="center"/>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Clinically diagnosed TB (n=41)</w:t>
            </w:r>
          </w:p>
        </w:tc>
        <w:tc>
          <w:tcPr>
            <w:tcW w:w="5240" w:type="dxa"/>
            <w:tcBorders/>
            <w:shd w:color="auto" w:fill="auto" w:val="clear"/>
            <w:vAlign w:val="bottom"/>
          </w:tcPr>
          <w:p>
            <w:pPr>
              <w:pStyle w:val="Normal"/>
              <w:spacing w:lineRule="auto" w:line="240" w:before="0" w:after="0"/>
              <w:rPr>
                <w:rFonts w:ascii="Calibri" w:hAnsi="Calibri" w:eastAsia="Times New Roman" w:cs="Calibri"/>
                <w:color w:val="000000"/>
                <w:lang w:eastAsia="es-ES"/>
              </w:rPr>
            </w:pPr>
            <w:r>
              <w:rPr>
                <w:rFonts w:eastAsia="Times New Roman" w:cs="Calibri"/>
                <w:color w:val="000000"/>
                <w:lang w:eastAsia="es-ES"/>
              </w:rPr>
              <w:t>Response to treatment (decline &gt;300pg/ml)</w:t>
            </w:r>
          </w:p>
        </w:tc>
        <w:tc>
          <w:tcPr>
            <w:tcW w:w="580" w:type="dxa"/>
            <w:tcBorders/>
            <w:shd w:color="auto" w:fill="auto" w:val="clear"/>
            <w:vAlign w:val="center"/>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13</w:t>
            </w:r>
          </w:p>
        </w:tc>
        <w:tc>
          <w:tcPr>
            <w:tcW w:w="620" w:type="dxa"/>
            <w:tcBorders/>
            <w:shd w:color="auto" w:fill="auto" w:val="clear"/>
            <w:vAlign w:val="bottom"/>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31.7</w:t>
            </w:r>
          </w:p>
        </w:tc>
      </w:tr>
      <w:tr>
        <w:trPr>
          <w:trHeight w:val="285" w:hRule="atLeast"/>
        </w:trPr>
        <w:tc>
          <w:tcPr>
            <w:tcW w:w="1499" w:type="dxa"/>
            <w:vMerge w:val="continue"/>
            <w:tcBorders>
              <w:bottom w:val="single" w:sz="8" w:space="0" w:color="000001"/>
              <w:insideH w:val="single" w:sz="8" w:space="0" w:color="000001"/>
            </w:tcBorders>
            <w:shd w:fill="auto" w:val="clear"/>
            <w:vAlign w:val="center"/>
          </w:tcPr>
          <w:p>
            <w:pPr>
              <w:pStyle w:val="Normal"/>
              <w:spacing w:lineRule="auto" w:line="240" w:before="0" w:after="0"/>
              <w:rPr>
                <w:rFonts w:ascii="Calibri" w:hAnsi="Calibri" w:eastAsia="Times New Roman" w:cs="Calibri"/>
                <w:b/>
                <w:b/>
                <w:bCs/>
                <w:color w:val="000000"/>
                <w:lang w:val="es-ES" w:eastAsia="es-ES"/>
              </w:rPr>
            </w:pPr>
            <w:r>
              <w:rPr>
                <w:rFonts w:eastAsia="Times New Roman" w:cs="Calibri"/>
                <w:b/>
                <w:bCs/>
                <w:color w:val="000000"/>
                <w:lang w:val="es-ES" w:eastAsia="es-ES"/>
              </w:rPr>
            </w:r>
          </w:p>
        </w:tc>
        <w:tc>
          <w:tcPr>
            <w:tcW w:w="3421" w:type="dxa"/>
            <w:vMerge w:val="continue"/>
            <w:tcBorders>
              <w:bottom w:val="single" w:sz="8" w:space="0" w:color="000001"/>
              <w:insideH w:val="single" w:sz="8" w:space="0" w:color="000001"/>
            </w:tcBorders>
            <w:shd w:fill="auto" w:val="clear"/>
            <w:vAlign w:val="center"/>
          </w:tcPr>
          <w:p>
            <w:pPr>
              <w:pStyle w:val="Normal"/>
              <w:spacing w:lineRule="auto" w:line="240" w:before="0" w:after="0"/>
              <w:rPr>
                <w:rFonts w:ascii="Calibri" w:hAnsi="Calibri" w:eastAsia="Times New Roman" w:cs="Calibri"/>
                <w:color w:val="000000"/>
                <w:lang w:val="es-ES" w:eastAsia="es-ES"/>
              </w:rPr>
            </w:pPr>
            <w:r>
              <w:rPr>
                <w:rFonts w:eastAsia="Times New Roman" w:cs="Calibri"/>
                <w:color w:val="000000"/>
                <w:lang w:val="es-ES" w:eastAsia="es-ES"/>
              </w:rPr>
            </w:r>
          </w:p>
        </w:tc>
        <w:tc>
          <w:tcPr>
            <w:tcW w:w="5240" w:type="dxa"/>
            <w:tcBorders/>
            <w:shd w:color="auto" w:fill="auto" w:val="clear"/>
            <w:vAlign w:val="bottom"/>
          </w:tcPr>
          <w:p>
            <w:pPr>
              <w:pStyle w:val="Normal"/>
              <w:spacing w:lineRule="auto" w:line="240" w:before="0" w:after="0"/>
              <w:rPr>
                <w:rFonts w:ascii="Calibri" w:hAnsi="Calibri" w:eastAsia="Times New Roman" w:cs="Calibri"/>
                <w:color w:val="000000"/>
                <w:lang w:eastAsia="es-ES"/>
              </w:rPr>
            </w:pPr>
            <w:r>
              <w:rPr>
                <w:rFonts w:eastAsia="Times New Roman" w:cs="Calibri"/>
                <w:color w:val="000000"/>
                <w:lang w:eastAsia="es-ES"/>
              </w:rPr>
              <w:t>Poor response to treatment (decline &lt;300pg/ml)</w:t>
            </w:r>
          </w:p>
        </w:tc>
        <w:tc>
          <w:tcPr>
            <w:tcW w:w="580" w:type="dxa"/>
            <w:tcBorders/>
            <w:shd w:color="auto" w:fill="auto" w:val="clear"/>
            <w:vAlign w:val="center"/>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24</w:t>
            </w:r>
          </w:p>
        </w:tc>
        <w:tc>
          <w:tcPr>
            <w:tcW w:w="620" w:type="dxa"/>
            <w:tcBorders/>
            <w:shd w:color="auto" w:fill="auto" w:val="clear"/>
            <w:vAlign w:val="bottom"/>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58.5</w:t>
            </w:r>
          </w:p>
        </w:tc>
      </w:tr>
      <w:tr>
        <w:trPr>
          <w:trHeight w:val="293" w:hRule="atLeast"/>
        </w:trPr>
        <w:tc>
          <w:tcPr>
            <w:tcW w:w="1499" w:type="dxa"/>
            <w:vMerge w:val="continue"/>
            <w:tcBorders>
              <w:bottom w:val="single" w:sz="8" w:space="0" w:color="000001"/>
              <w:insideH w:val="single" w:sz="8" w:space="0" w:color="000001"/>
            </w:tcBorders>
            <w:shd w:fill="auto" w:val="clear"/>
            <w:vAlign w:val="center"/>
          </w:tcPr>
          <w:p>
            <w:pPr>
              <w:pStyle w:val="Normal"/>
              <w:spacing w:lineRule="auto" w:line="240" w:before="0" w:after="0"/>
              <w:rPr>
                <w:rFonts w:ascii="Calibri" w:hAnsi="Calibri" w:eastAsia="Times New Roman" w:cs="Calibri"/>
                <w:b/>
                <w:b/>
                <w:bCs/>
                <w:color w:val="000000"/>
                <w:lang w:val="es-ES" w:eastAsia="es-ES"/>
              </w:rPr>
            </w:pPr>
            <w:r>
              <w:rPr>
                <w:rFonts w:eastAsia="Times New Roman" w:cs="Calibri"/>
                <w:b/>
                <w:bCs/>
                <w:color w:val="000000"/>
                <w:lang w:val="es-ES" w:eastAsia="es-ES"/>
              </w:rPr>
            </w:r>
          </w:p>
        </w:tc>
        <w:tc>
          <w:tcPr>
            <w:tcW w:w="3421" w:type="dxa"/>
            <w:vMerge w:val="continue"/>
            <w:tcBorders>
              <w:bottom w:val="single" w:sz="8" w:space="0" w:color="000001"/>
              <w:insideH w:val="single" w:sz="8" w:space="0" w:color="000001"/>
            </w:tcBorders>
            <w:shd w:fill="auto" w:val="clear"/>
            <w:vAlign w:val="center"/>
          </w:tcPr>
          <w:p>
            <w:pPr>
              <w:pStyle w:val="Normal"/>
              <w:spacing w:lineRule="auto" w:line="240" w:before="0" w:after="0"/>
              <w:rPr>
                <w:rFonts w:ascii="Calibri" w:hAnsi="Calibri" w:eastAsia="Times New Roman" w:cs="Calibri"/>
                <w:color w:val="000000"/>
                <w:lang w:val="es-ES" w:eastAsia="es-ES"/>
              </w:rPr>
            </w:pPr>
            <w:r>
              <w:rPr>
                <w:rFonts w:eastAsia="Times New Roman" w:cs="Calibri"/>
                <w:color w:val="000000"/>
                <w:lang w:val="es-ES" w:eastAsia="es-ES"/>
              </w:rPr>
            </w:r>
          </w:p>
        </w:tc>
        <w:tc>
          <w:tcPr>
            <w:tcW w:w="5240" w:type="dxa"/>
            <w:tcBorders>
              <w:bottom w:val="single" w:sz="8" w:space="0" w:color="00000A"/>
              <w:insideH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lang w:eastAsia="es-ES"/>
              </w:rPr>
            </w:pPr>
            <w:r>
              <w:rPr>
                <w:rFonts w:eastAsia="Times New Roman" w:cs="Calibri"/>
                <w:color w:val="000000"/>
                <w:lang w:eastAsia="es-ES"/>
              </w:rPr>
              <w:t>Poor response to treatment (low IP10 at D0)</w:t>
            </w:r>
          </w:p>
        </w:tc>
        <w:tc>
          <w:tcPr>
            <w:tcW w:w="580" w:type="dxa"/>
            <w:tcBorders>
              <w:bottom w:val="single" w:sz="8" w:space="0" w:color="00000A"/>
              <w:insideH w:val="single" w:sz="8"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4</w:t>
            </w:r>
          </w:p>
        </w:tc>
        <w:tc>
          <w:tcPr>
            <w:tcW w:w="620" w:type="dxa"/>
            <w:tcBorders>
              <w:bottom w:val="single" w:sz="8" w:space="0" w:color="00000A"/>
              <w:insideH w:val="single" w:sz="8"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9.8</w:t>
            </w:r>
          </w:p>
        </w:tc>
      </w:tr>
      <w:tr>
        <w:trPr>
          <w:trHeight w:val="293" w:hRule="atLeast"/>
        </w:trPr>
        <w:tc>
          <w:tcPr>
            <w:tcW w:w="1499" w:type="dxa"/>
            <w:vMerge w:val="restart"/>
            <w:tcBorders>
              <w:bottom w:val="single" w:sz="8" w:space="0" w:color="000001"/>
              <w:insideH w:val="single" w:sz="8" w:space="0" w:color="000001"/>
            </w:tcBorders>
            <w:shd w:color="auto" w:fill="auto" w:val="clear"/>
            <w:vAlign w:val="center"/>
          </w:tcPr>
          <w:p>
            <w:pPr>
              <w:pStyle w:val="Normal"/>
              <w:spacing w:lineRule="auto" w:line="240" w:before="0" w:after="0"/>
              <w:jc w:val="center"/>
              <w:rPr>
                <w:rFonts w:ascii="Calibri" w:hAnsi="Calibri" w:eastAsia="Times New Roman" w:cs="Calibri"/>
                <w:b/>
                <w:b/>
                <w:bCs/>
                <w:color w:val="000000"/>
                <w:lang w:eastAsia="es-ES"/>
              </w:rPr>
            </w:pPr>
            <w:r>
              <w:rPr>
                <w:rFonts w:eastAsia="Times New Roman" w:cs="Calibri"/>
                <w:b/>
                <w:bCs/>
                <w:color w:val="000000"/>
                <w:lang w:eastAsia="es-ES"/>
              </w:rPr>
              <w:t>Cases fully susceptible to first line anti TB drugs</w:t>
            </w:r>
          </w:p>
        </w:tc>
        <w:tc>
          <w:tcPr>
            <w:tcW w:w="3421" w:type="dxa"/>
            <w:vMerge w:val="restart"/>
            <w:tcBorders/>
            <w:shd w:color="auto" w:fill="auto" w:val="clear"/>
            <w:vAlign w:val="center"/>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Bacteriologically confirmed TB (n=60)</w:t>
            </w:r>
          </w:p>
        </w:tc>
        <w:tc>
          <w:tcPr>
            <w:tcW w:w="5240" w:type="dxa"/>
            <w:tcBorders/>
            <w:shd w:color="auto" w:fill="auto" w:val="clear"/>
            <w:vAlign w:val="bottom"/>
          </w:tcPr>
          <w:p>
            <w:pPr>
              <w:pStyle w:val="Normal"/>
              <w:spacing w:lineRule="auto" w:line="240" w:before="0" w:after="0"/>
              <w:rPr>
                <w:rFonts w:ascii="Calibri" w:hAnsi="Calibri" w:eastAsia="Times New Roman" w:cs="Calibri"/>
                <w:color w:val="000000"/>
                <w:lang w:eastAsia="es-ES"/>
              </w:rPr>
            </w:pPr>
            <w:r>
              <w:rPr>
                <w:rFonts w:eastAsia="Times New Roman" w:cs="Calibri"/>
                <w:color w:val="000000"/>
                <w:lang w:eastAsia="es-ES"/>
              </w:rPr>
              <w:t>Response to treatment (decline &gt;300pg/ml)</w:t>
            </w:r>
          </w:p>
        </w:tc>
        <w:tc>
          <w:tcPr>
            <w:tcW w:w="580" w:type="dxa"/>
            <w:tcBorders/>
            <w:shd w:color="auto" w:fill="auto" w:val="clear"/>
            <w:vAlign w:val="center"/>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38</w:t>
            </w:r>
          </w:p>
        </w:tc>
        <w:tc>
          <w:tcPr>
            <w:tcW w:w="620" w:type="dxa"/>
            <w:tcBorders/>
            <w:shd w:color="auto" w:fill="auto" w:val="clear"/>
            <w:vAlign w:val="bottom"/>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63.3</w:t>
            </w:r>
          </w:p>
        </w:tc>
      </w:tr>
      <w:tr>
        <w:trPr>
          <w:trHeight w:val="285" w:hRule="atLeast"/>
        </w:trPr>
        <w:tc>
          <w:tcPr>
            <w:tcW w:w="1499" w:type="dxa"/>
            <w:vMerge w:val="continue"/>
            <w:tcBorders>
              <w:bottom w:val="single" w:sz="8" w:space="0" w:color="000001"/>
              <w:insideH w:val="single" w:sz="8" w:space="0" w:color="000001"/>
            </w:tcBorders>
            <w:shd w:fill="auto" w:val="clear"/>
            <w:vAlign w:val="center"/>
          </w:tcPr>
          <w:p>
            <w:pPr>
              <w:pStyle w:val="Normal"/>
              <w:spacing w:lineRule="auto" w:line="240" w:before="0" w:after="0"/>
              <w:rPr>
                <w:rFonts w:ascii="Calibri" w:hAnsi="Calibri" w:eastAsia="Times New Roman" w:cs="Calibri"/>
                <w:b/>
                <w:b/>
                <w:bCs/>
                <w:color w:val="000000"/>
                <w:lang w:val="es-ES" w:eastAsia="es-ES"/>
              </w:rPr>
            </w:pPr>
            <w:r>
              <w:rPr>
                <w:rFonts w:eastAsia="Times New Roman" w:cs="Calibri"/>
                <w:b/>
                <w:bCs/>
                <w:color w:val="000000"/>
                <w:lang w:val="es-ES" w:eastAsia="es-ES"/>
              </w:rPr>
            </w:r>
          </w:p>
        </w:tc>
        <w:tc>
          <w:tcPr>
            <w:tcW w:w="3421" w:type="dxa"/>
            <w:vMerge w:val="continue"/>
            <w:tcBorders/>
            <w:shd w:fill="auto" w:val="clear"/>
            <w:vAlign w:val="center"/>
          </w:tcPr>
          <w:p>
            <w:pPr>
              <w:pStyle w:val="Normal"/>
              <w:spacing w:lineRule="auto" w:line="240" w:before="0" w:after="0"/>
              <w:rPr>
                <w:rFonts w:ascii="Calibri" w:hAnsi="Calibri" w:eastAsia="Times New Roman" w:cs="Calibri"/>
                <w:color w:val="000000"/>
                <w:lang w:val="es-ES" w:eastAsia="es-ES"/>
              </w:rPr>
            </w:pPr>
            <w:r>
              <w:rPr>
                <w:rFonts w:eastAsia="Times New Roman" w:cs="Calibri"/>
                <w:color w:val="000000"/>
                <w:lang w:val="es-ES" w:eastAsia="es-ES"/>
              </w:rPr>
            </w:r>
          </w:p>
        </w:tc>
        <w:tc>
          <w:tcPr>
            <w:tcW w:w="5240" w:type="dxa"/>
            <w:tcBorders/>
            <w:shd w:color="auto" w:fill="auto" w:val="clear"/>
            <w:vAlign w:val="bottom"/>
          </w:tcPr>
          <w:p>
            <w:pPr>
              <w:pStyle w:val="Normal"/>
              <w:spacing w:lineRule="auto" w:line="240" w:before="0" w:after="0"/>
              <w:rPr>
                <w:rFonts w:ascii="Calibri" w:hAnsi="Calibri" w:eastAsia="Times New Roman" w:cs="Calibri"/>
                <w:color w:val="000000"/>
                <w:lang w:eastAsia="es-ES"/>
              </w:rPr>
            </w:pPr>
            <w:r>
              <w:rPr>
                <w:rFonts w:eastAsia="Times New Roman" w:cs="Calibri"/>
                <w:color w:val="000000"/>
                <w:lang w:eastAsia="es-ES"/>
              </w:rPr>
              <w:t>Poor response to treatment (decline &lt;300pg/ml)</w:t>
            </w:r>
          </w:p>
        </w:tc>
        <w:tc>
          <w:tcPr>
            <w:tcW w:w="580" w:type="dxa"/>
            <w:tcBorders/>
            <w:shd w:color="auto" w:fill="auto" w:val="clear"/>
            <w:vAlign w:val="center"/>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13</w:t>
            </w:r>
          </w:p>
        </w:tc>
        <w:tc>
          <w:tcPr>
            <w:tcW w:w="620" w:type="dxa"/>
            <w:tcBorders/>
            <w:shd w:color="auto" w:fill="auto" w:val="clear"/>
            <w:vAlign w:val="bottom"/>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21.7</w:t>
            </w:r>
          </w:p>
        </w:tc>
      </w:tr>
      <w:tr>
        <w:trPr>
          <w:trHeight w:val="293" w:hRule="atLeast"/>
        </w:trPr>
        <w:tc>
          <w:tcPr>
            <w:tcW w:w="1499" w:type="dxa"/>
            <w:vMerge w:val="continue"/>
            <w:tcBorders>
              <w:bottom w:val="single" w:sz="8" w:space="0" w:color="000001"/>
              <w:insideH w:val="single" w:sz="8" w:space="0" w:color="000001"/>
            </w:tcBorders>
            <w:shd w:fill="auto" w:val="clear"/>
            <w:vAlign w:val="center"/>
          </w:tcPr>
          <w:p>
            <w:pPr>
              <w:pStyle w:val="Normal"/>
              <w:spacing w:lineRule="auto" w:line="240" w:before="0" w:after="0"/>
              <w:rPr>
                <w:rFonts w:ascii="Calibri" w:hAnsi="Calibri" w:eastAsia="Times New Roman" w:cs="Calibri"/>
                <w:b/>
                <w:b/>
                <w:bCs/>
                <w:color w:val="000000"/>
                <w:lang w:val="es-ES" w:eastAsia="es-ES"/>
              </w:rPr>
            </w:pPr>
            <w:r>
              <w:rPr>
                <w:rFonts w:eastAsia="Times New Roman" w:cs="Calibri"/>
                <w:b/>
                <w:bCs/>
                <w:color w:val="000000"/>
                <w:lang w:val="es-ES" w:eastAsia="es-ES"/>
              </w:rPr>
            </w:r>
          </w:p>
        </w:tc>
        <w:tc>
          <w:tcPr>
            <w:tcW w:w="3421" w:type="dxa"/>
            <w:vMerge w:val="continue"/>
            <w:tcBorders/>
            <w:shd w:fill="auto" w:val="clear"/>
            <w:vAlign w:val="center"/>
          </w:tcPr>
          <w:p>
            <w:pPr>
              <w:pStyle w:val="Normal"/>
              <w:spacing w:lineRule="auto" w:line="240" w:before="0" w:after="0"/>
              <w:rPr>
                <w:rFonts w:ascii="Calibri" w:hAnsi="Calibri" w:eastAsia="Times New Roman" w:cs="Calibri"/>
                <w:color w:val="000000"/>
                <w:lang w:val="es-ES" w:eastAsia="es-ES"/>
              </w:rPr>
            </w:pPr>
            <w:r>
              <w:rPr>
                <w:rFonts w:eastAsia="Times New Roman" w:cs="Calibri"/>
                <w:color w:val="000000"/>
                <w:lang w:val="es-ES" w:eastAsia="es-ES"/>
              </w:rPr>
            </w:r>
          </w:p>
        </w:tc>
        <w:tc>
          <w:tcPr>
            <w:tcW w:w="5240" w:type="dxa"/>
            <w:tcBorders/>
            <w:shd w:color="auto" w:fill="auto" w:val="clear"/>
            <w:vAlign w:val="bottom"/>
          </w:tcPr>
          <w:p>
            <w:pPr>
              <w:pStyle w:val="Normal"/>
              <w:spacing w:lineRule="auto" w:line="240" w:before="0" w:after="0"/>
              <w:rPr>
                <w:rFonts w:ascii="Calibri" w:hAnsi="Calibri" w:eastAsia="Times New Roman" w:cs="Calibri"/>
                <w:color w:val="000000"/>
                <w:lang w:eastAsia="es-ES"/>
              </w:rPr>
            </w:pPr>
            <w:r>
              <w:rPr>
                <w:rFonts w:eastAsia="Times New Roman" w:cs="Calibri"/>
                <w:color w:val="000000"/>
                <w:lang w:eastAsia="es-ES"/>
              </w:rPr>
              <w:t>Poor response to treatment (low IP10 at D0)</w:t>
            </w:r>
          </w:p>
        </w:tc>
        <w:tc>
          <w:tcPr>
            <w:tcW w:w="580" w:type="dxa"/>
            <w:tcBorders/>
            <w:shd w:color="auto" w:fill="auto" w:val="clear"/>
            <w:vAlign w:val="center"/>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9</w:t>
            </w:r>
          </w:p>
        </w:tc>
        <w:tc>
          <w:tcPr>
            <w:tcW w:w="620" w:type="dxa"/>
            <w:tcBorders/>
            <w:shd w:color="auto" w:fill="auto" w:val="clear"/>
            <w:vAlign w:val="bottom"/>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15.0</w:t>
            </w:r>
          </w:p>
        </w:tc>
      </w:tr>
      <w:tr>
        <w:trPr>
          <w:trHeight w:val="285" w:hRule="atLeast"/>
        </w:trPr>
        <w:tc>
          <w:tcPr>
            <w:tcW w:w="1499" w:type="dxa"/>
            <w:vMerge w:val="continue"/>
            <w:tcBorders>
              <w:bottom w:val="single" w:sz="8" w:space="0" w:color="000001"/>
              <w:insideH w:val="single" w:sz="8" w:space="0" w:color="000001"/>
            </w:tcBorders>
            <w:shd w:fill="auto" w:val="clear"/>
            <w:vAlign w:val="center"/>
          </w:tcPr>
          <w:p>
            <w:pPr>
              <w:pStyle w:val="Normal"/>
              <w:spacing w:lineRule="auto" w:line="240" w:before="0" w:after="0"/>
              <w:rPr>
                <w:rFonts w:ascii="Calibri" w:hAnsi="Calibri" w:eastAsia="Times New Roman" w:cs="Calibri"/>
                <w:b/>
                <w:b/>
                <w:bCs/>
                <w:color w:val="000000"/>
                <w:lang w:val="es-ES" w:eastAsia="es-ES"/>
              </w:rPr>
            </w:pPr>
            <w:r>
              <w:rPr>
                <w:rFonts w:eastAsia="Times New Roman" w:cs="Calibri"/>
                <w:b/>
                <w:bCs/>
                <w:color w:val="000000"/>
                <w:lang w:val="es-ES" w:eastAsia="es-ES"/>
              </w:rPr>
            </w:r>
          </w:p>
        </w:tc>
        <w:tc>
          <w:tcPr>
            <w:tcW w:w="3421" w:type="dxa"/>
            <w:vMerge w:val="restart"/>
            <w:tcBorders>
              <w:bottom w:val="single" w:sz="8" w:space="0" w:color="000001"/>
              <w:insideH w:val="single" w:sz="8" w:space="0" w:color="000001"/>
            </w:tcBorders>
            <w:shd w:color="auto" w:fill="auto" w:val="clear"/>
            <w:vAlign w:val="center"/>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Clinically diagnosed TB (n=42)</w:t>
            </w:r>
          </w:p>
        </w:tc>
        <w:tc>
          <w:tcPr>
            <w:tcW w:w="5240" w:type="dxa"/>
            <w:tcBorders/>
            <w:shd w:color="auto" w:fill="auto" w:val="clear"/>
            <w:vAlign w:val="bottom"/>
          </w:tcPr>
          <w:p>
            <w:pPr>
              <w:pStyle w:val="Normal"/>
              <w:spacing w:lineRule="auto" w:line="240" w:before="0" w:after="0"/>
              <w:rPr>
                <w:rFonts w:ascii="Calibri" w:hAnsi="Calibri" w:eastAsia="Times New Roman" w:cs="Calibri"/>
                <w:color w:val="000000"/>
                <w:lang w:eastAsia="es-ES"/>
              </w:rPr>
            </w:pPr>
            <w:r>
              <w:rPr>
                <w:rFonts w:eastAsia="Times New Roman" w:cs="Calibri"/>
                <w:color w:val="000000"/>
                <w:lang w:eastAsia="es-ES"/>
              </w:rPr>
              <w:t>Response to treatment (decline &gt;300pg/ml)</w:t>
            </w:r>
          </w:p>
        </w:tc>
        <w:tc>
          <w:tcPr>
            <w:tcW w:w="580" w:type="dxa"/>
            <w:tcBorders/>
            <w:shd w:color="auto" w:fill="auto" w:val="clear"/>
            <w:vAlign w:val="center"/>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13</w:t>
            </w:r>
          </w:p>
        </w:tc>
        <w:tc>
          <w:tcPr>
            <w:tcW w:w="620" w:type="dxa"/>
            <w:tcBorders/>
            <w:shd w:color="auto" w:fill="auto" w:val="clear"/>
            <w:vAlign w:val="bottom"/>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31.7</w:t>
            </w:r>
          </w:p>
        </w:tc>
      </w:tr>
      <w:tr>
        <w:trPr>
          <w:trHeight w:val="285" w:hRule="atLeast"/>
        </w:trPr>
        <w:tc>
          <w:tcPr>
            <w:tcW w:w="1499" w:type="dxa"/>
            <w:vMerge w:val="continue"/>
            <w:tcBorders>
              <w:bottom w:val="single" w:sz="8" w:space="0" w:color="000001"/>
              <w:insideH w:val="single" w:sz="8" w:space="0" w:color="000001"/>
            </w:tcBorders>
            <w:shd w:fill="auto" w:val="clear"/>
            <w:vAlign w:val="center"/>
          </w:tcPr>
          <w:p>
            <w:pPr>
              <w:pStyle w:val="Normal"/>
              <w:spacing w:lineRule="auto" w:line="240" w:before="0" w:after="0"/>
              <w:rPr>
                <w:rFonts w:ascii="Calibri" w:hAnsi="Calibri" w:eastAsia="Times New Roman" w:cs="Calibri"/>
                <w:b/>
                <w:b/>
                <w:bCs/>
                <w:color w:val="000000"/>
                <w:lang w:val="es-ES" w:eastAsia="es-ES"/>
              </w:rPr>
            </w:pPr>
            <w:r>
              <w:rPr>
                <w:rFonts w:eastAsia="Times New Roman" w:cs="Calibri"/>
                <w:b/>
                <w:bCs/>
                <w:color w:val="000000"/>
                <w:lang w:val="es-ES" w:eastAsia="es-ES"/>
              </w:rPr>
            </w:r>
          </w:p>
        </w:tc>
        <w:tc>
          <w:tcPr>
            <w:tcW w:w="3421" w:type="dxa"/>
            <w:vMerge w:val="continue"/>
            <w:tcBorders>
              <w:bottom w:val="single" w:sz="8" w:space="0" w:color="000001"/>
              <w:insideH w:val="single" w:sz="8" w:space="0" w:color="000001"/>
            </w:tcBorders>
            <w:shd w:fill="auto" w:val="clear"/>
            <w:vAlign w:val="center"/>
          </w:tcPr>
          <w:p>
            <w:pPr>
              <w:pStyle w:val="Normal"/>
              <w:spacing w:lineRule="auto" w:line="240" w:before="0" w:after="0"/>
              <w:rPr>
                <w:rFonts w:ascii="Calibri" w:hAnsi="Calibri" w:eastAsia="Times New Roman" w:cs="Calibri"/>
                <w:color w:val="000000"/>
                <w:lang w:val="es-ES" w:eastAsia="es-ES"/>
              </w:rPr>
            </w:pPr>
            <w:r>
              <w:rPr>
                <w:rFonts w:eastAsia="Times New Roman" w:cs="Calibri"/>
                <w:color w:val="000000"/>
                <w:lang w:val="es-ES" w:eastAsia="es-ES"/>
              </w:rPr>
            </w:r>
          </w:p>
        </w:tc>
        <w:tc>
          <w:tcPr>
            <w:tcW w:w="5240" w:type="dxa"/>
            <w:tcBorders/>
            <w:shd w:color="auto" w:fill="auto" w:val="clear"/>
            <w:vAlign w:val="bottom"/>
          </w:tcPr>
          <w:p>
            <w:pPr>
              <w:pStyle w:val="Normal"/>
              <w:spacing w:lineRule="auto" w:line="240" w:before="0" w:after="0"/>
              <w:rPr>
                <w:rFonts w:ascii="Calibri" w:hAnsi="Calibri" w:eastAsia="Times New Roman" w:cs="Calibri"/>
                <w:color w:val="000000"/>
                <w:lang w:eastAsia="es-ES"/>
              </w:rPr>
            </w:pPr>
            <w:r>
              <w:rPr>
                <w:rFonts w:eastAsia="Times New Roman" w:cs="Calibri"/>
                <w:color w:val="000000"/>
                <w:lang w:eastAsia="es-ES"/>
              </w:rPr>
              <w:t>Poor response to treatment (decline &lt;300pg/ml)</w:t>
            </w:r>
          </w:p>
        </w:tc>
        <w:tc>
          <w:tcPr>
            <w:tcW w:w="580" w:type="dxa"/>
            <w:tcBorders/>
            <w:shd w:color="auto" w:fill="auto" w:val="clear"/>
            <w:vAlign w:val="center"/>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24</w:t>
            </w:r>
          </w:p>
        </w:tc>
        <w:tc>
          <w:tcPr>
            <w:tcW w:w="620" w:type="dxa"/>
            <w:tcBorders/>
            <w:shd w:color="auto" w:fill="auto" w:val="clear"/>
            <w:vAlign w:val="bottom"/>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58.5</w:t>
            </w:r>
          </w:p>
        </w:tc>
      </w:tr>
      <w:tr>
        <w:trPr>
          <w:trHeight w:val="293" w:hRule="atLeast"/>
        </w:trPr>
        <w:tc>
          <w:tcPr>
            <w:tcW w:w="1499" w:type="dxa"/>
            <w:vMerge w:val="continue"/>
            <w:tcBorders>
              <w:bottom w:val="single" w:sz="8" w:space="0" w:color="000001"/>
              <w:insideH w:val="single" w:sz="8" w:space="0" w:color="000001"/>
            </w:tcBorders>
            <w:shd w:fill="auto" w:val="clear"/>
            <w:vAlign w:val="center"/>
          </w:tcPr>
          <w:p>
            <w:pPr>
              <w:pStyle w:val="Normal"/>
              <w:spacing w:lineRule="auto" w:line="240" w:before="0" w:after="0"/>
              <w:rPr>
                <w:rFonts w:ascii="Calibri" w:hAnsi="Calibri" w:eastAsia="Times New Roman" w:cs="Calibri"/>
                <w:b/>
                <w:b/>
                <w:bCs/>
                <w:color w:val="000000"/>
                <w:lang w:val="es-ES" w:eastAsia="es-ES"/>
              </w:rPr>
            </w:pPr>
            <w:r>
              <w:rPr>
                <w:rFonts w:eastAsia="Times New Roman" w:cs="Calibri"/>
                <w:b/>
                <w:bCs/>
                <w:color w:val="000000"/>
                <w:lang w:val="es-ES" w:eastAsia="es-ES"/>
              </w:rPr>
            </w:r>
          </w:p>
        </w:tc>
        <w:tc>
          <w:tcPr>
            <w:tcW w:w="3421" w:type="dxa"/>
            <w:vMerge w:val="continue"/>
            <w:tcBorders>
              <w:bottom w:val="single" w:sz="8" w:space="0" w:color="000001"/>
              <w:insideH w:val="single" w:sz="8" w:space="0" w:color="000001"/>
            </w:tcBorders>
            <w:shd w:fill="auto" w:val="clear"/>
            <w:vAlign w:val="center"/>
          </w:tcPr>
          <w:p>
            <w:pPr>
              <w:pStyle w:val="Normal"/>
              <w:spacing w:lineRule="auto" w:line="240" w:before="0" w:after="0"/>
              <w:rPr>
                <w:rFonts w:ascii="Calibri" w:hAnsi="Calibri" w:eastAsia="Times New Roman" w:cs="Calibri"/>
                <w:color w:val="000000"/>
                <w:lang w:val="es-ES" w:eastAsia="es-ES"/>
              </w:rPr>
            </w:pPr>
            <w:r>
              <w:rPr>
                <w:rFonts w:eastAsia="Times New Roman" w:cs="Calibri"/>
                <w:color w:val="000000"/>
                <w:lang w:val="es-ES" w:eastAsia="es-ES"/>
              </w:rPr>
            </w:r>
          </w:p>
        </w:tc>
        <w:tc>
          <w:tcPr>
            <w:tcW w:w="5240" w:type="dxa"/>
            <w:tcBorders>
              <w:bottom w:val="single" w:sz="8" w:space="0" w:color="00000A"/>
              <w:insideH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lang w:eastAsia="es-ES"/>
              </w:rPr>
            </w:pPr>
            <w:r>
              <w:rPr>
                <w:rFonts w:eastAsia="Times New Roman" w:cs="Calibri"/>
                <w:color w:val="000000"/>
                <w:lang w:eastAsia="es-ES"/>
              </w:rPr>
              <w:t>Poor response to treatment (low IP10 at D0)</w:t>
            </w:r>
          </w:p>
        </w:tc>
        <w:tc>
          <w:tcPr>
            <w:tcW w:w="580" w:type="dxa"/>
            <w:tcBorders>
              <w:bottom w:val="single" w:sz="8" w:space="0" w:color="00000A"/>
              <w:insideH w:val="single" w:sz="8"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4</w:t>
            </w:r>
          </w:p>
        </w:tc>
        <w:tc>
          <w:tcPr>
            <w:tcW w:w="620" w:type="dxa"/>
            <w:tcBorders>
              <w:bottom w:val="single" w:sz="8" w:space="0" w:color="00000A"/>
              <w:insideH w:val="single" w:sz="8"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lang w:val="es-ES" w:eastAsia="es-ES"/>
              </w:rPr>
            </w:pPr>
            <w:r>
              <w:rPr>
                <w:rFonts w:eastAsia="Times New Roman" w:cs="Calibri"/>
                <w:color w:val="000000"/>
                <w:lang w:val="es-ES" w:eastAsia="es-ES"/>
              </w:rPr>
              <w:t>9.8</w:t>
            </w:r>
          </w:p>
        </w:tc>
      </w:tr>
    </w:tbl>
    <w:p>
      <w:pPr>
        <w:sectPr>
          <w:type w:val="nextPage"/>
          <w:pgSz w:orient="landscape" w:w="16838" w:h="11906"/>
          <w:pgMar w:left="1418" w:right="1418" w:header="0" w:top="1701" w:footer="0" w:bottom="1701" w:gutter="0"/>
          <w:pgNumType w:fmt="decimal"/>
          <w:formProt w:val="false"/>
          <w:textDirection w:val="lrTb"/>
          <w:docGrid w:type="default" w:linePitch="360" w:charSpace="4294965247"/>
        </w:sectPr>
        <w:pStyle w:val="Normal"/>
        <w:rPr/>
      </w:pPr>
      <w:r>
        <w:rPr/>
      </w:r>
    </w:p>
    <w:p>
      <w:pPr>
        <w:pStyle w:val="Normal"/>
        <w:rPr>
          <w:rFonts w:ascii="Arial" w:hAnsi="Arial" w:cs="Arial"/>
        </w:rPr>
      </w:pPr>
      <w:r>
        <w:rPr>
          <w:rFonts w:cs="Arial" w:ascii="Arial" w:hAnsi="Arial"/>
          <w:b/>
        </w:rPr>
        <w:t xml:space="preserve">Figure 1. </w:t>
      </w:r>
      <w:r>
        <w:rPr>
          <w:rFonts w:cs="Arial" w:ascii="Arial" w:hAnsi="Arial"/>
        </w:rPr>
        <w:t>Predictive algorithm of treatment response based on IP-10 Kinetics between D0 and D7</w:t>
      </w:r>
    </w:p>
    <w:p>
      <w:pPr>
        <w:pStyle w:val="Normal"/>
        <w:rPr>
          <w:rFonts w:ascii="Arial" w:hAnsi="Arial" w:cs="Arial"/>
          <w:b/>
          <w:b/>
        </w:rPr>
      </w:pPr>
      <w:r>
        <w:rPr/>
        <w:drawing>
          <wp:inline distT="0" distB="0" distL="0" distR="5080">
            <wp:extent cx="5328920" cy="1830070"/>
            <wp:effectExtent l="0" t="0" r="0" b="0"/>
            <wp:docPr id="1"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6" descr=""/>
                    <pic:cNvPicPr>
                      <a:picLocks noChangeAspect="1" noChangeArrowheads="1"/>
                    </pic:cNvPicPr>
                  </pic:nvPicPr>
                  <pic:blipFill>
                    <a:blip r:embed="rId2"/>
                    <a:srcRect l="29293" t="45003" r="17276" b="22393"/>
                    <a:stretch>
                      <a:fillRect/>
                    </a:stretch>
                  </pic:blipFill>
                  <pic:spPr bwMode="auto">
                    <a:xfrm>
                      <a:off x="0" y="0"/>
                      <a:ext cx="5328920" cy="1830070"/>
                    </a:xfrm>
                    <a:prstGeom prst="rect">
                      <a:avLst/>
                    </a:prstGeom>
                  </pic:spPr>
                </pic:pic>
              </a:graphicData>
            </a:graphic>
          </wp:inline>
        </w:drawing>
      </w:r>
    </w:p>
    <w:p>
      <w:pPr>
        <w:pStyle w:val="Normal"/>
        <w:spacing w:lineRule="auto" w:line="240" w:before="0" w:after="0"/>
        <w:rPr>
          <w:rFonts w:ascii="Arial" w:hAnsi="Arial" w:cs="Arial"/>
        </w:rPr>
      </w:pPr>
      <w:r>
        <w:rPr>
          <w:rFonts w:cs="Arial" w:ascii="Arial" w:hAnsi="Arial"/>
        </w:rPr>
        <w:t>Acronyms: FLD: First line anti Tuberculosis Drugs; Dx: diagnosis;</w:t>
      </w:r>
    </w:p>
    <w:p>
      <w:pPr>
        <w:pStyle w:val="Normal"/>
        <w:spacing w:lineRule="auto" w:line="240" w:before="0" w:after="0"/>
        <w:rPr>
          <w:rFonts w:ascii="Arial" w:hAnsi="Arial" w:cs="Arial"/>
        </w:rPr>
      </w:pPr>
      <w:r>
        <w:rPr>
          <w:rFonts w:cs="Arial" w:ascii="Arial" w:hAnsi="Arial"/>
        </w:rPr>
        <w:t>Low IP10 defined as IP-10 &lt; 781 pg/ml</w:t>
      </w:r>
    </w:p>
    <w:p>
      <w:pPr>
        <w:pStyle w:val="Normal"/>
        <w:spacing w:lineRule="auto" w:line="240" w:before="0" w:after="0"/>
        <w:rPr>
          <w:rFonts w:ascii="Arial" w:hAnsi="Arial" w:cs="Arial"/>
        </w:rPr>
      </w:pPr>
      <w:r>
        <w:rPr>
          <w:rFonts w:cs="Arial" w:ascii="Arial" w:hAnsi="Arial"/>
        </w:rPr>
        <w:t>High IP10 defined as IP-10 &gt;781 pg/ml</w:t>
      </w:r>
    </w:p>
    <w:p>
      <w:pPr>
        <w:pStyle w:val="Normal"/>
        <w:spacing w:lineRule="auto" w:line="240" w:before="0" w:after="0"/>
        <w:rPr>
          <w:rFonts w:ascii="Arial" w:hAnsi="Arial" w:cs="Arial"/>
        </w:rPr>
      </w:pPr>
      <w:r>
        <w:rPr>
          <w:rFonts w:cs="Arial" w:ascii="Arial" w:hAnsi="Arial"/>
        </w:rPr>
        <w:t>*Decreased IP-10, when IP10 levels at D7 were 300 pg/ml lower than at D0</w:t>
      </w:r>
      <w:r>
        <w:br w:type="page"/>
      </w:r>
    </w:p>
    <w:p>
      <w:pPr>
        <w:pStyle w:val="Normal"/>
        <w:rPr>
          <w:rFonts w:ascii="Arial" w:hAnsi="Arial" w:cs="Arial"/>
        </w:rPr>
      </w:pPr>
      <w:r>
        <w:rPr>
          <w:rFonts w:cs="Arial" w:ascii="Arial" w:hAnsi="Arial"/>
          <w:b/>
        </w:rPr>
        <w:t>Figure 2.</w:t>
      </w:r>
      <w:r>
        <w:rPr>
          <w:rFonts w:cs="Arial" w:ascii="Arial" w:hAnsi="Arial"/>
        </w:rPr>
        <w:t xml:space="preserve"> Kinetics of IP-10 at three time points (D0, D7 and D60). N=126.</w:t>
      </w:r>
    </w:p>
    <w:p>
      <w:pPr>
        <w:pStyle w:val="Normal"/>
        <w:rPr>
          <w:rFonts w:ascii="Arial" w:hAnsi="Arial" w:cs="Arial"/>
        </w:rPr>
      </w:pPr>
      <w:r>
        <w:rPr>
          <w:rFonts w:cs="Arial" w:ascii="Arial" w:hAnsi="Arial"/>
        </w:rPr>
      </w:r>
    </w:p>
    <w:p>
      <w:pPr>
        <w:sectPr>
          <w:type w:val="nextPage"/>
          <w:pgSz w:w="11906" w:h="16838"/>
          <w:pgMar w:left="1701" w:right="1701" w:header="0" w:top="1417" w:footer="0" w:bottom="1417" w:gutter="0"/>
          <w:pgNumType w:fmt="decimal"/>
          <w:formProt w:val="false"/>
          <w:textDirection w:val="lrTb"/>
          <w:docGrid w:type="default" w:linePitch="360" w:charSpace="4294965247"/>
        </w:sectPr>
        <w:pStyle w:val="Normal"/>
        <w:jc w:val="right"/>
        <w:rPr>
          <w:rFonts w:ascii="Arial" w:hAnsi="Arial" w:cs="Arial"/>
        </w:rPr>
      </w:pPr>
      <w:r>
        <w:rPr>
          <w:rFonts w:cs="Arial" w:ascii="Arial" w:hAnsi="Arial"/>
        </w:rPr>
        <w:t xml:space="preserve">           </w:t>
      </w:r>
      <w:r>
        <w:rPr>
          <w:lang w:eastAsia="es-ES"/>
        </w:rPr>
        <w:t xml:space="preserve">      </w:t>
      </w:r>
      <w:r>
        <w:rPr>
          <w:lang w:eastAsia="es-ES"/>
        </w:rPr>
        <w:drawing>
          <wp:inline distT="0" distB="5715" distL="0" distR="0">
            <wp:extent cx="5533390" cy="6604635"/>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3"/>
                    <a:srcRect l="29024" t="12858" r="30421" b="1069"/>
                    <a:stretch>
                      <a:fillRect/>
                    </a:stretch>
                  </pic:blipFill>
                  <pic:spPr bwMode="auto">
                    <a:xfrm>
                      <a:off x="0" y="0"/>
                      <a:ext cx="5533390" cy="6604635"/>
                    </a:xfrm>
                    <a:prstGeom prst="rect">
                      <a:avLst/>
                    </a:prstGeom>
                  </pic:spPr>
                </pic:pic>
              </a:graphicData>
            </a:graphic>
          </wp:inline>
        </w:drawing>
      </w:r>
    </w:p>
    <w:p>
      <w:pPr>
        <w:pStyle w:val="Normal"/>
        <w:rPr>
          <w:rFonts w:ascii="Arial" w:hAnsi="Arial" w:cs="Arial"/>
        </w:rPr>
      </w:pPr>
      <w:r>
        <w:rPr>
          <w:rFonts w:cs="Arial" w:ascii="Arial" w:hAnsi="Arial"/>
        </w:rPr>
        <w:t>Figure 3</w:t>
      </w:r>
    </w:p>
    <w:p>
      <w:pPr>
        <w:pStyle w:val="Normal"/>
        <w:rPr>
          <w:rFonts w:ascii="Arial" w:hAnsi="Arial" w:cs="Arial"/>
        </w:rPr>
      </w:pPr>
      <w:r>
        <w:rPr>
          <w:rFonts w:cs="Arial" w:ascii="Arial" w:hAnsi="Arial"/>
        </w:rPr>
      </w:r>
    </w:p>
    <w:p>
      <w:pPr>
        <w:pStyle w:val="Normal"/>
        <w:widowControl/>
        <w:bidi w:val="0"/>
        <w:spacing w:lineRule="auto" w:line="259" w:before="0" w:after="160"/>
        <w:jc w:val="left"/>
        <w:rPr/>
      </w:pPr>
      <w:r>
        <w:rPr/>
        <w:drawing>
          <wp:inline distT="0" distB="5080" distL="0" distR="3810">
            <wp:extent cx="4168140" cy="4928870"/>
            <wp:effectExtent l="0" t="0" r="0" b="0"/>
            <wp:docPr id="3"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7" descr=""/>
                    <pic:cNvPicPr>
                      <a:picLocks noChangeAspect="1" noChangeArrowheads="1"/>
                    </pic:cNvPicPr>
                  </pic:nvPicPr>
                  <pic:blipFill>
                    <a:blip r:embed="rId4"/>
                    <a:srcRect l="28848" t="11603" r="30070" b="2011"/>
                    <a:stretch>
                      <a:fillRect/>
                    </a:stretch>
                  </pic:blipFill>
                  <pic:spPr bwMode="auto">
                    <a:xfrm>
                      <a:off x="0" y="0"/>
                      <a:ext cx="4168140" cy="4928870"/>
                    </a:xfrm>
                    <a:prstGeom prst="rect">
                      <a:avLst/>
                    </a:prstGeom>
                  </pic:spPr>
                </pic:pic>
              </a:graphicData>
            </a:graphic>
          </wp:inline>
        </w:drawing>
      </w:r>
    </w:p>
    <w:sectPr>
      <w:type w:val="nextPage"/>
      <w:pgSz w:w="11906" w:h="16838"/>
      <w:pgMar w:left="1701" w:right="1701" w:header="0" w:top="1418" w:footer="0" w:bottom="1418"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7-03-11T13:54:24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GB"/>
        </w:rPr>
        <w:t>I cannot confirm this, as it is not clear to me in the data which fields refer to “those with no evidence of drug resistance”. - Joe</w:t>
      </w:r>
    </w:p>
  </w:comment>
  <w:comment w:id="1" w:author="Unknown Author" w:date="2017-03-11T14:00:55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GB"/>
        </w:rPr>
        <w:t>I cannot confirm this, as I do not know which field in the dataset refers to “fully susceptible patients” - Joe</w:t>
      </w:r>
    </w:p>
  </w:comment>
  <w:comment w:id="2" w:author="Unknown Author" w:date="2017-03-11T14:03:18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GB"/>
        </w:rPr>
        <w:t>I recommend removing this paragraph – it’s a near copy of the previous sentence. - Joe</w:t>
      </w:r>
    </w:p>
  </w:comment>
  <w:comment w:id="3" w:author="Unknown Author" w:date="2017-03-11T14:08:40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GB"/>
        </w:rPr>
        <w:t>What is going on with this paragraph? I don’t understand it. - Joe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50"/>
  <w:trackRevisions/>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paragraph" w:styleId="Heading5">
    <w:name w:val="Heading 5"/>
    <w:basedOn w:val="Normal"/>
    <w:next w:val="Normal"/>
    <w:link w:val="Ttulo5Car"/>
    <w:uiPriority w:val="9"/>
    <w:qFormat/>
    <w:rsid w:val="008b5e23"/>
    <w:pPr>
      <w:keepNext/>
      <w:keepLines/>
      <w:spacing w:lineRule="auto" w:line="240" w:before="200" w:after="0"/>
      <w:jc w:val="both"/>
      <w:outlineLvl w:val="4"/>
    </w:pPr>
    <w:rPr>
      <w:rFonts w:ascii="Calibri" w:hAnsi="Calibri" w:eastAsia="MS Gothic" w:cs="Times New Roman"/>
      <w:szCs w:val="24"/>
      <w:lang w:eastAsia="es-ES"/>
    </w:rPr>
  </w:style>
  <w:style w:type="character" w:styleId="DefaultParagraphFont" w:default="1">
    <w:name w:val="Default Paragraph Font"/>
    <w:uiPriority w:val="1"/>
    <w:semiHidden/>
    <w:unhideWhenUsed/>
    <w:qFormat/>
    <w:rPr/>
  </w:style>
  <w:style w:type="character" w:styleId="TextocomentarioCar" w:customStyle="1">
    <w:name w:val="Texto comentario Car"/>
    <w:basedOn w:val="DefaultParagraphFont"/>
    <w:link w:val="Textocomentario"/>
    <w:uiPriority w:val="99"/>
    <w:qFormat/>
    <w:rsid w:val="0082109a"/>
    <w:rPr>
      <w:rFonts w:eastAsia="" w:eastAsiaTheme="minorEastAsia"/>
      <w:sz w:val="24"/>
      <w:szCs w:val="24"/>
      <w:lang w:val="en-US"/>
    </w:rPr>
  </w:style>
  <w:style w:type="character" w:styleId="Annotationreference">
    <w:name w:val="annotation reference"/>
    <w:basedOn w:val="DefaultParagraphFont"/>
    <w:uiPriority w:val="99"/>
    <w:semiHidden/>
    <w:unhideWhenUsed/>
    <w:qFormat/>
    <w:rsid w:val="0082109a"/>
    <w:rPr>
      <w:sz w:val="18"/>
      <w:szCs w:val="18"/>
    </w:rPr>
  </w:style>
  <w:style w:type="character" w:styleId="TextodegloboCar" w:customStyle="1">
    <w:name w:val="Texto de globo Car"/>
    <w:basedOn w:val="DefaultParagraphFont"/>
    <w:link w:val="Textodeglobo"/>
    <w:uiPriority w:val="99"/>
    <w:semiHidden/>
    <w:qFormat/>
    <w:rsid w:val="0082109a"/>
    <w:rPr>
      <w:rFonts w:ascii="Segoe UI" w:hAnsi="Segoe UI" w:cs="Segoe UI"/>
      <w:sz w:val="18"/>
      <w:szCs w:val="18"/>
      <w:lang w:val="en-GB"/>
    </w:rPr>
  </w:style>
  <w:style w:type="character" w:styleId="Appleconvertedspace" w:customStyle="1">
    <w:name w:val="apple-converted-space"/>
    <w:basedOn w:val="DefaultParagraphFont"/>
    <w:qFormat/>
    <w:rsid w:val="00103563"/>
    <w:rPr/>
  </w:style>
  <w:style w:type="character" w:styleId="Il" w:customStyle="1">
    <w:name w:val="il"/>
    <w:basedOn w:val="DefaultParagraphFont"/>
    <w:qFormat/>
    <w:rsid w:val="00103563"/>
    <w:rPr/>
  </w:style>
  <w:style w:type="character" w:styleId="Ttulo5Car" w:customStyle="1">
    <w:name w:val="Título 5 Car"/>
    <w:basedOn w:val="DefaultParagraphFont"/>
    <w:link w:val="Ttulo5"/>
    <w:uiPriority w:val="9"/>
    <w:qFormat/>
    <w:rsid w:val="008b5e23"/>
    <w:rPr>
      <w:rFonts w:ascii="Calibri" w:hAnsi="Calibri" w:eastAsia="MS Gothic" w:cs="Times New Roman"/>
      <w:szCs w:val="24"/>
      <w:lang w:val="en-GB" w:eastAsia="es-ES"/>
    </w:rPr>
  </w:style>
  <w:style w:type="character" w:styleId="AsuntodelcomentarioCar" w:customStyle="1">
    <w:name w:val="Asunto del comentario Car"/>
    <w:basedOn w:val="TextocomentarioCar"/>
    <w:link w:val="Asuntodelcomentario"/>
    <w:uiPriority w:val="99"/>
    <w:semiHidden/>
    <w:qFormat/>
    <w:rsid w:val="006716a0"/>
    <w:rPr>
      <w:rFonts w:eastAsia="" w:eastAsiaTheme="minorEastAsia"/>
      <w:b/>
      <w:bCs/>
      <w:sz w:val="20"/>
      <w:szCs w:val="20"/>
      <w:lang w:val="en-GB"/>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011e4"/>
    <w:pPr>
      <w:spacing w:lineRule="auto" w:line="240" w:before="0" w:after="0"/>
      <w:ind w:left="720" w:hanging="0"/>
      <w:contextualSpacing/>
    </w:pPr>
    <w:rPr>
      <w:rFonts w:ascii="Times New Roman" w:hAnsi="Times New Roman" w:eastAsia="Times New Roman" w:cs="Times New Roman"/>
      <w:sz w:val="24"/>
      <w:szCs w:val="24"/>
      <w:lang w:val="es-ES" w:eastAsia="es-ES"/>
    </w:rPr>
  </w:style>
  <w:style w:type="paragraph" w:styleId="NormalWeb">
    <w:name w:val="Normal (Web)"/>
    <w:basedOn w:val="Normal"/>
    <w:uiPriority w:val="99"/>
    <w:semiHidden/>
    <w:unhideWhenUsed/>
    <w:qFormat/>
    <w:rsid w:val="002a5bd3"/>
    <w:pPr>
      <w:spacing w:lineRule="auto" w:line="240" w:beforeAutospacing="1" w:afterAutospacing="1"/>
    </w:pPr>
    <w:rPr>
      <w:rFonts w:ascii="Times New Roman" w:hAnsi="Times New Roman" w:eastAsia="" w:cs="Times New Roman" w:eastAsiaTheme="minorEastAsia"/>
      <w:sz w:val="24"/>
      <w:szCs w:val="24"/>
      <w:lang w:val="es-ES" w:eastAsia="es-ES"/>
    </w:rPr>
  </w:style>
  <w:style w:type="paragraph" w:styleId="Annotationtext">
    <w:name w:val="annotation text"/>
    <w:basedOn w:val="Normal"/>
    <w:link w:val="TextocomentarioCar"/>
    <w:uiPriority w:val="99"/>
    <w:unhideWhenUsed/>
    <w:qFormat/>
    <w:rsid w:val="0082109a"/>
    <w:pPr>
      <w:spacing w:lineRule="auto" w:line="240" w:before="0" w:after="0"/>
    </w:pPr>
    <w:rPr>
      <w:rFonts w:eastAsia="" w:eastAsiaTheme="minorEastAsia"/>
      <w:sz w:val="24"/>
      <w:szCs w:val="24"/>
      <w:lang w:val="en-US"/>
    </w:rPr>
  </w:style>
  <w:style w:type="paragraph" w:styleId="BalloonText">
    <w:name w:val="Balloon Text"/>
    <w:basedOn w:val="Normal"/>
    <w:link w:val="TextodegloboCar"/>
    <w:uiPriority w:val="99"/>
    <w:semiHidden/>
    <w:unhideWhenUsed/>
    <w:qFormat/>
    <w:rsid w:val="0082109a"/>
    <w:pPr>
      <w:spacing w:lineRule="auto" w:line="240" w:before="0" w:after="0"/>
    </w:pPr>
    <w:rPr>
      <w:rFonts w:ascii="Segoe UI" w:hAnsi="Segoe UI" w:cs="Segoe UI"/>
      <w:sz w:val="18"/>
      <w:szCs w:val="18"/>
    </w:rPr>
  </w:style>
  <w:style w:type="paragraph" w:styleId="Annotationsubject">
    <w:name w:val="annotation subject"/>
    <w:basedOn w:val="Annotationtext"/>
    <w:link w:val="AsuntodelcomentarioCar"/>
    <w:uiPriority w:val="99"/>
    <w:semiHidden/>
    <w:unhideWhenUsed/>
    <w:qFormat/>
    <w:rsid w:val="006716a0"/>
    <w:pPr>
      <w:spacing w:before="0" w:after="160"/>
    </w:pPr>
    <w:rPr>
      <w:rFonts w:eastAsia="Calibri" w:eastAsiaTheme="minorHAnsi"/>
      <w:b/>
      <w:bCs/>
      <w:sz w:val="20"/>
      <w:szCs w:val="20"/>
      <w:lang w:val="en-GB"/>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C9FA7-F835-4368-A058-C7DCE8179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Application>LibreOffice/5.2.0.4$Linux_X86_64 LibreOffice_project/20m0$Build-4</Application>
  <Pages>22</Pages>
  <Words>4930</Words>
  <Characters>26475</Characters>
  <CharactersWithSpaces>31065</CharactersWithSpaces>
  <Paragraphs>297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2017-03-09T14:08:00Z</dcterms:created>
  <dc:creator>Alberto García-Basteiro</dc:creator>
  <dc:description/>
  <dc:language>en-US</dc:language>
  <cp:lastModifiedBy/>
  <dcterms:modified xsi:type="dcterms:W3CDTF">2017-03-11T14:13:57Z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http://www.zotero.org/styles/the-lancet</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http://www.zotero.org/styles/clinical-infectious-diseases</vt:lpwstr>
  </property>
  <property fmtid="{D5CDD505-2E9C-101B-9397-08002B2CF9AE}" pid="13" name="Mendeley Recent Style Id 5_1">
    <vt:lpwstr>http://www.zotero.org/styles/european-respiratory-journal</vt:lpwstr>
  </property>
  <property fmtid="{D5CDD505-2E9C-101B-9397-08002B2CF9AE}" pid="14" name="Mendeley Recent Style Id 6_1">
    <vt:lpwstr>http://www.zotero.org/styles/nature</vt:lpwstr>
  </property>
  <property fmtid="{D5CDD505-2E9C-101B-9397-08002B2CF9AE}" pid="15" name="Mendeley Recent Style Id 7_1">
    <vt:lpwstr>http://www.zotero.org/styles/plos-one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Medical Association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6th edition</vt:lpwstr>
  </property>
  <property fmtid="{D5CDD505-2E9C-101B-9397-08002B2CF9AE}" pid="21" name="Mendeley Recent Style Name 3_1">
    <vt:lpwstr>American Sociological Association</vt:lpwstr>
  </property>
  <property fmtid="{D5CDD505-2E9C-101B-9397-08002B2CF9AE}" pid="22" name="Mendeley Recent Style Name 4_1">
    <vt:lpwstr>Clinical Infectious Diseases</vt:lpwstr>
  </property>
  <property fmtid="{D5CDD505-2E9C-101B-9397-08002B2CF9AE}" pid="23" name="Mendeley Recent Style Name 5_1">
    <vt:lpwstr>European Respiratory Journal</vt:lpwstr>
  </property>
  <property fmtid="{D5CDD505-2E9C-101B-9397-08002B2CF9AE}" pid="24" name="Mendeley Recent Style Name 6_1">
    <vt:lpwstr>Nature</vt:lpwstr>
  </property>
  <property fmtid="{D5CDD505-2E9C-101B-9397-08002B2CF9AE}" pid="25" name="Mendeley Recent Style Name 7_1">
    <vt:lpwstr>PLOS ONE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a11975d5-2709-3f15-a5c2-56ba2be00467</vt:lpwstr>
  </property>
  <property fmtid="{D5CDD505-2E9C-101B-9397-08002B2CF9AE}" pid="29" name="ScaleCrop">
    <vt:bool>0</vt:bool>
  </property>
  <property fmtid="{D5CDD505-2E9C-101B-9397-08002B2CF9AE}" pid="30" name="ShareDoc">
    <vt:bool>0</vt:bool>
  </property>
</Properties>
</file>